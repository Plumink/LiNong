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1360" w14:textId="77777777" w:rsidR="004A4C55" w:rsidRDefault="004A4C55" w:rsidP="004A4C55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14:paraId="39DC4668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5285D96C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73F2F5AC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4AC7C7D6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6D4A3C6C" w14:textId="77777777" w:rsidR="004A4C55" w:rsidRDefault="004A4C55" w:rsidP="004A4C55">
      <w:pPr>
        <w:spacing w:before="240"/>
        <w:rPr>
          <w:rFonts w:ascii="楷体_GB2312"/>
          <w:color w:val="000000"/>
        </w:rPr>
      </w:pPr>
    </w:p>
    <w:p w14:paraId="51D65071" w14:textId="77777777" w:rsidR="004A4C55" w:rsidRDefault="00E40CBE" w:rsidP="004A4C55">
      <w:pPr>
        <w:jc w:val="center"/>
        <w:outlineLvl w:val="0"/>
        <w:rPr>
          <w:del w:id="0" w:author="1419738126@qq.com" w:date="2020-04-17T12:37:00Z"/>
          <w:rFonts w:ascii="宋体" w:hAnsi="宋体"/>
          <w:b/>
          <w:color w:val="000000"/>
          <w:kern w:val="11"/>
          <w:sz w:val="52"/>
        </w:rPr>
      </w:pPr>
      <w:del w:id="1" w:author="1419738126@qq.com" w:date="2020-04-17T12:37:00Z">
        <w:r>
          <w:rPr>
            <w:rFonts w:ascii="宋体" w:hAnsi="宋体" w:hint="eastAsia"/>
            <w:b/>
            <w:color w:val="000000"/>
            <w:kern w:val="11"/>
            <w:sz w:val="52"/>
          </w:rPr>
          <w:delText>高校畅游通</w:delText>
        </w:r>
      </w:del>
    </w:p>
    <w:p w14:paraId="53FCF9B6" w14:textId="11256898" w:rsidR="004A4C55" w:rsidRDefault="00253476" w:rsidP="004A4C55">
      <w:pPr>
        <w:jc w:val="center"/>
        <w:outlineLvl w:val="0"/>
        <w:rPr>
          <w:ins w:id="2" w:author="1419738126@qq.com" w:date="2020-04-17T12:37:00Z"/>
          <w:rFonts w:ascii="宋体" w:hAnsi="宋体"/>
          <w:b/>
          <w:color w:val="000000"/>
          <w:kern w:val="11"/>
          <w:sz w:val="52"/>
        </w:rPr>
      </w:pPr>
      <w:ins w:id="3" w:author="1419738126@qq.com" w:date="2020-04-17T12:37:00Z">
        <w:r>
          <w:rPr>
            <w:rFonts w:ascii="宋体" w:hAnsi="宋体" w:hint="eastAsia"/>
            <w:b/>
            <w:color w:val="000000"/>
            <w:kern w:val="11"/>
            <w:sz w:val="52"/>
          </w:rPr>
          <w:t>利农</w:t>
        </w:r>
      </w:ins>
    </w:p>
    <w:p w14:paraId="2B04AC56" w14:textId="77777777" w:rsidR="004A4C55" w:rsidRDefault="004A4C55" w:rsidP="004A4C5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6D542453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0027020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8944BBA" w14:textId="77777777" w:rsidR="004A4C55" w:rsidRPr="004F3308" w:rsidRDefault="004A4C55" w:rsidP="004A4C55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3C29D8B7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2C6BBC86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C2C2491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48397E2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7667E56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42097CCA" w14:textId="77777777" w:rsidR="004A4C55" w:rsidRDefault="004A4C55" w:rsidP="004A4C55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105192B" w14:textId="77777777" w:rsidR="004A4C55" w:rsidRDefault="004A4C55" w:rsidP="004A4C55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14:paraId="3BA33A8C" w14:textId="77777777" w:rsidR="004A4C55" w:rsidRDefault="004A4C55" w:rsidP="004A4C55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14:paraId="0009E1FC" w14:textId="77777777" w:rsidR="004A4C55" w:rsidRDefault="004A4C55" w:rsidP="004A4C55">
      <w:pPr>
        <w:rPr>
          <w:rFonts w:ascii="黑体" w:eastAsia="黑体"/>
          <w:color w:val="000000"/>
          <w:sz w:val="30"/>
        </w:rPr>
      </w:pPr>
    </w:p>
    <w:p w14:paraId="162F2650" w14:textId="77777777" w:rsidR="004A4C55" w:rsidRDefault="004A4C55" w:rsidP="004A4C55">
      <w:pPr>
        <w:rPr>
          <w:rFonts w:eastAsia="黑体"/>
          <w:color w:val="000000"/>
        </w:rPr>
        <w:sectPr w:rsidR="004A4C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A4C55" w14:paraId="752E7B05" w14:textId="77777777" w:rsidTr="004A4C55">
        <w:trPr>
          <w:jc w:val="center"/>
        </w:trPr>
        <w:tc>
          <w:tcPr>
            <w:tcW w:w="1080" w:type="dxa"/>
            <w:vAlign w:val="center"/>
          </w:tcPr>
          <w:p w14:paraId="29DD9385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34712F40" w14:textId="77777777"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吴晓岛</w:t>
            </w:r>
          </w:p>
        </w:tc>
      </w:tr>
      <w:tr w:rsidR="004A4C55" w14:paraId="5B2DBF62" w14:textId="77777777" w:rsidTr="004A4C55">
        <w:trPr>
          <w:trHeight w:val="343"/>
          <w:jc w:val="center"/>
        </w:trPr>
        <w:tc>
          <w:tcPr>
            <w:tcW w:w="1080" w:type="dxa"/>
            <w:vAlign w:val="center"/>
          </w:tcPr>
          <w:p w14:paraId="133267AE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0FC0313E" w14:textId="2C65BB08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del w:id="4" w:author="1419738126@qq.com" w:date="2020-04-17T12:37:00Z">
              <w:r>
                <w:rPr>
                  <w:bCs/>
                  <w:sz w:val="21"/>
                </w:rPr>
                <w:delText>201</w:delText>
              </w:r>
              <w:r w:rsidR="00454EC4">
                <w:rPr>
                  <w:rFonts w:hint="eastAsia"/>
                  <w:bCs/>
                  <w:sz w:val="21"/>
                </w:rPr>
                <w:delText>9</w:delText>
              </w:r>
              <w:r w:rsidR="007F1C9C">
                <w:rPr>
                  <w:rFonts w:hint="eastAsia"/>
                  <w:bCs/>
                  <w:sz w:val="21"/>
                </w:rPr>
                <w:delText>-1</w:delText>
              </w:r>
              <w:r w:rsidR="00454EC4">
                <w:rPr>
                  <w:rFonts w:hint="eastAsia"/>
                  <w:bCs/>
                  <w:sz w:val="21"/>
                </w:rPr>
                <w:delText>1</w:delText>
              </w:r>
              <w:r w:rsidR="007F1C9C">
                <w:rPr>
                  <w:rFonts w:hint="eastAsia"/>
                  <w:bCs/>
                  <w:sz w:val="21"/>
                </w:rPr>
                <w:delText>-7</w:delText>
              </w:r>
            </w:del>
            <w:ins w:id="5" w:author="1419738126@qq.com" w:date="2020-04-17T12:37:00Z">
              <w:r>
                <w:rPr>
                  <w:bCs/>
                  <w:sz w:val="21"/>
                </w:rPr>
                <w:t>20</w:t>
              </w:r>
              <w:r w:rsidR="00253476">
                <w:rPr>
                  <w:rFonts w:hint="eastAsia"/>
                  <w:bCs/>
                  <w:sz w:val="21"/>
                </w:rPr>
                <w:t>20</w:t>
              </w:r>
              <w:r w:rsidR="007F1C9C">
                <w:rPr>
                  <w:rFonts w:hint="eastAsia"/>
                  <w:bCs/>
                  <w:sz w:val="21"/>
                </w:rPr>
                <w:t>-</w:t>
              </w:r>
              <w:r w:rsidR="00253476">
                <w:rPr>
                  <w:rFonts w:hint="eastAsia"/>
                  <w:bCs/>
                  <w:sz w:val="21"/>
                </w:rPr>
                <w:t>4</w:t>
              </w:r>
              <w:r w:rsidR="007F1C9C">
                <w:rPr>
                  <w:rFonts w:hint="eastAsia"/>
                  <w:bCs/>
                  <w:sz w:val="21"/>
                </w:rPr>
                <w:t>-</w:t>
              </w:r>
              <w:r w:rsidR="00253476">
                <w:rPr>
                  <w:rFonts w:hint="eastAsia"/>
                  <w:bCs/>
                  <w:sz w:val="21"/>
                </w:rPr>
                <w:t>1</w:t>
              </w:r>
              <w:r w:rsidR="007F1C9C">
                <w:rPr>
                  <w:rFonts w:hint="eastAsia"/>
                  <w:bCs/>
                  <w:sz w:val="21"/>
                </w:rPr>
                <w:t>7</w:t>
              </w:r>
            </w:ins>
          </w:p>
        </w:tc>
      </w:tr>
      <w:tr w:rsidR="004A4C55" w14:paraId="3675A32C" w14:textId="77777777" w:rsidTr="004A4C55">
        <w:trPr>
          <w:jc w:val="center"/>
        </w:trPr>
        <w:tc>
          <w:tcPr>
            <w:tcW w:w="1080" w:type="dxa"/>
            <w:vAlign w:val="center"/>
          </w:tcPr>
          <w:p w14:paraId="051404B9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6C05D2D2" w14:textId="77777777"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吕锋</w:t>
            </w:r>
          </w:p>
        </w:tc>
      </w:tr>
      <w:tr w:rsidR="004A4C55" w14:paraId="27F1ED32" w14:textId="77777777" w:rsidTr="004A4C55">
        <w:trPr>
          <w:jc w:val="center"/>
        </w:trPr>
        <w:tc>
          <w:tcPr>
            <w:tcW w:w="1080" w:type="dxa"/>
            <w:vAlign w:val="center"/>
          </w:tcPr>
          <w:p w14:paraId="5A01A394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0BED4161" w14:textId="55C4DE86"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del w:id="6" w:author="1419738126@qq.com" w:date="2020-04-17T12:37:00Z">
              <w:r>
                <w:rPr>
                  <w:rFonts w:hint="eastAsia"/>
                  <w:bCs/>
                  <w:sz w:val="21"/>
                </w:rPr>
                <w:delText>高校畅游通</w:delText>
              </w:r>
            </w:del>
            <w:ins w:id="7" w:author="1419738126@qq.com" w:date="2020-04-17T12:37:00Z">
              <w:r w:rsidR="00253476">
                <w:rPr>
                  <w:rFonts w:hint="eastAsia"/>
                  <w:bCs/>
                  <w:sz w:val="21"/>
                </w:rPr>
                <w:t>利农</w:t>
              </w:r>
            </w:ins>
            <w:r w:rsidR="00B06B9D">
              <w:rPr>
                <w:bCs/>
                <w:sz w:val="21"/>
              </w:rPr>
              <w:t>测试计划</w:t>
            </w:r>
          </w:p>
        </w:tc>
      </w:tr>
      <w:tr w:rsidR="004A4C55" w14:paraId="6F53E8E4" w14:textId="77777777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14:paraId="07257188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42812421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4A4C55" w14:paraId="047F0327" w14:textId="77777777" w:rsidTr="004A4C55">
        <w:trPr>
          <w:trHeight w:val="238"/>
          <w:jc w:val="center"/>
        </w:trPr>
        <w:tc>
          <w:tcPr>
            <w:tcW w:w="1080" w:type="dxa"/>
            <w:vAlign w:val="center"/>
          </w:tcPr>
          <w:p w14:paraId="011A6A0B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6D62DB2B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4A4C55" w14:paraId="73CF812B" w14:textId="77777777" w:rsidTr="004A4C55">
        <w:trPr>
          <w:jc w:val="center"/>
        </w:trPr>
        <w:tc>
          <w:tcPr>
            <w:tcW w:w="1080" w:type="dxa"/>
            <w:vAlign w:val="center"/>
          </w:tcPr>
          <w:p w14:paraId="17A897DB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39D6783D" w14:textId="77777777" w:rsidR="004A4C55" w:rsidRDefault="00E40CBE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承前启后</w:t>
            </w:r>
          </w:p>
        </w:tc>
      </w:tr>
      <w:tr w:rsidR="004A4C55" w14:paraId="538C114E" w14:textId="77777777" w:rsidTr="004A4C55">
        <w:trPr>
          <w:jc w:val="center"/>
        </w:trPr>
        <w:tc>
          <w:tcPr>
            <w:tcW w:w="1080" w:type="dxa"/>
            <w:vAlign w:val="center"/>
          </w:tcPr>
          <w:p w14:paraId="7A9B339F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2F185545" w14:textId="77777777" w:rsidR="004A4C55" w:rsidRDefault="00454EC4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吕峰、黄天润、冯邵一、柳江浩、秦晓旭、吴晓岛、穆龙云</w:t>
            </w:r>
          </w:p>
        </w:tc>
      </w:tr>
      <w:tr w:rsidR="004A4C55" w14:paraId="6DBC5382" w14:textId="77777777" w:rsidTr="004A4C55">
        <w:trPr>
          <w:jc w:val="center"/>
        </w:trPr>
        <w:tc>
          <w:tcPr>
            <w:tcW w:w="1080" w:type="dxa"/>
            <w:vAlign w:val="center"/>
          </w:tcPr>
          <w:p w14:paraId="3F80C3FD" w14:textId="77777777" w:rsidR="004A4C55" w:rsidRDefault="004A4C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49EB94E8" w14:textId="77777777" w:rsidR="004A4C55" w:rsidRDefault="00A21555" w:rsidP="004A4C55">
            <w:pPr>
              <w:pStyle w:val="a7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黄天润</w:t>
            </w:r>
            <w:r w:rsidR="004A4C55">
              <w:rPr>
                <w:bCs/>
                <w:sz w:val="21"/>
              </w:rPr>
              <w:t>、</w:t>
            </w:r>
            <w:r>
              <w:rPr>
                <w:rFonts w:hint="eastAsia"/>
                <w:bCs/>
                <w:sz w:val="21"/>
              </w:rPr>
              <w:t>吴晓岛</w:t>
            </w:r>
          </w:p>
        </w:tc>
      </w:tr>
    </w:tbl>
    <w:p w14:paraId="6CDC8A26" w14:textId="77777777" w:rsidR="004A4C55" w:rsidRDefault="004A4C55" w:rsidP="004A4C55">
      <w:pPr>
        <w:jc w:val="center"/>
        <w:outlineLvl w:val="0"/>
        <w:rPr>
          <w:bCs/>
          <w:color w:val="000000"/>
          <w:sz w:val="30"/>
        </w:rPr>
      </w:pPr>
    </w:p>
    <w:p w14:paraId="63ACD19C" w14:textId="77777777" w:rsidR="004A4C55" w:rsidRDefault="004A4C55" w:rsidP="004A4C55">
      <w:pPr>
        <w:jc w:val="center"/>
        <w:outlineLvl w:val="0"/>
        <w:rPr>
          <w:b/>
          <w:color w:val="000000"/>
          <w:sz w:val="30"/>
        </w:rPr>
      </w:pPr>
    </w:p>
    <w:p w14:paraId="77F2269C" w14:textId="77777777" w:rsidR="004A4C55" w:rsidRDefault="004A4C55" w:rsidP="004A4C5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A4C55" w14:paraId="1D7858D8" w14:textId="77777777" w:rsidTr="004A4C55">
        <w:tc>
          <w:tcPr>
            <w:tcW w:w="591" w:type="dxa"/>
            <w:vAlign w:val="center"/>
          </w:tcPr>
          <w:p w14:paraId="1FC01FD1" w14:textId="77777777" w:rsidR="004A4C55" w:rsidRDefault="004A4C55" w:rsidP="004A4C5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14:paraId="28915331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14:paraId="6A315677" w14:textId="77777777" w:rsidR="004A4C55" w:rsidRDefault="004A4C55" w:rsidP="004A4C5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14:paraId="01CF0101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14:paraId="7D663ACF" w14:textId="77777777" w:rsidR="004A4C55" w:rsidRDefault="004A4C55" w:rsidP="004A4C5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14:paraId="55EB00ED" w14:textId="77777777"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338F59E4" w14:textId="77777777" w:rsidR="004A4C55" w:rsidRDefault="004A4C55" w:rsidP="004A4C5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A4C55" w14:paraId="57D89131" w14:textId="77777777" w:rsidTr="004A4C55">
        <w:tc>
          <w:tcPr>
            <w:tcW w:w="591" w:type="dxa"/>
            <w:vAlign w:val="center"/>
          </w:tcPr>
          <w:p w14:paraId="2CF52838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5414A65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73E21B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5A00F3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875AC58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561783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74EDF4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3EE192FF" w14:textId="77777777" w:rsidTr="004A4C55">
        <w:tc>
          <w:tcPr>
            <w:tcW w:w="591" w:type="dxa"/>
            <w:vAlign w:val="center"/>
          </w:tcPr>
          <w:p w14:paraId="2A46DBF2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7B708FE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84D8B94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1F06D94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3FA8A52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3D5841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713950E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065D2809" w14:textId="77777777" w:rsidTr="004A4C55">
        <w:tc>
          <w:tcPr>
            <w:tcW w:w="591" w:type="dxa"/>
            <w:vAlign w:val="center"/>
          </w:tcPr>
          <w:p w14:paraId="6ED11BD2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72549A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1C87DAB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2DDB3A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2E4126F1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47FC445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049940F2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775F963D" w14:textId="77777777" w:rsidTr="004A4C55">
        <w:tc>
          <w:tcPr>
            <w:tcW w:w="591" w:type="dxa"/>
            <w:vAlign w:val="center"/>
          </w:tcPr>
          <w:p w14:paraId="3ED5838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202312C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C9536F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36B4CB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466A18E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F4A9116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1AACEF28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09134EDE" w14:textId="77777777" w:rsidTr="004A4C55">
        <w:tc>
          <w:tcPr>
            <w:tcW w:w="591" w:type="dxa"/>
            <w:vAlign w:val="center"/>
          </w:tcPr>
          <w:p w14:paraId="291391A8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EC7984B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A2A734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9953259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BB96C2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376FC9F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C61B54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1F5B34CF" w14:textId="77777777" w:rsidTr="004A4C55">
        <w:tc>
          <w:tcPr>
            <w:tcW w:w="591" w:type="dxa"/>
            <w:vAlign w:val="center"/>
          </w:tcPr>
          <w:p w14:paraId="44C55CF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28C19B0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33C26A5A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4476CA5F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1C3E89E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263C881B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7B3E47F3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532B3430" w14:textId="77777777" w:rsidTr="004A4C55">
        <w:tc>
          <w:tcPr>
            <w:tcW w:w="591" w:type="dxa"/>
            <w:vAlign w:val="center"/>
          </w:tcPr>
          <w:p w14:paraId="0905A2A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383E602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4BFC60F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C208334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6562074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127F5AE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508F1A5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63579FD7" w14:textId="77777777" w:rsidTr="004A4C55">
        <w:tc>
          <w:tcPr>
            <w:tcW w:w="591" w:type="dxa"/>
            <w:vAlign w:val="center"/>
          </w:tcPr>
          <w:p w14:paraId="3B7DE8D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685A139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62AE440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2746E8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57C1DEEE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39223C8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87388E5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23F07ADB" w14:textId="77777777" w:rsidTr="004A4C55">
        <w:tc>
          <w:tcPr>
            <w:tcW w:w="591" w:type="dxa"/>
            <w:vAlign w:val="center"/>
          </w:tcPr>
          <w:p w14:paraId="339BF57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124A176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7552ED6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96B6C55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7927AFF3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295EA87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4C52EA39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A4C55" w14:paraId="4791053A" w14:textId="77777777" w:rsidTr="004A4C55">
        <w:tc>
          <w:tcPr>
            <w:tcW w:w="591" w:type="dxa"/>
            <w:vAlign w:val="center"/>
          </w:tcPr>
          <w:p w14:paraId="5BA5EE7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14:paraId="07BAFD77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14:paraId="2B9A7FB8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122863D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14:paraId="0484CE8C" w14:textId="77777777" w:rsidR="004A4C55" w:rsidRDefault="004A4C55" w:rsidP="004A4C55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5F4720D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3DC84878" w14:textId="77777777" w:rsidR="004A4C55" w:rsidRDefault="004A4C55" w:rsidP="004A4C55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21824F8C" w14:textId="77777777" w:rsidR="004A4C55" w:rsidRDefault="004A4C55" w:rsidP="004A4C55">
      <w:pPr>
        <w:numPr>
          <w:ilvl w:val="0"/>
          <w:numId w:val="3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A4C55">
          <w:footerReference w:type="first" r:id="rId14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1F3280A8" w14:textId="77777777" w:rsidR="004A4C55" w:rsidRDefault="004A4C55" w:rsidP="004A4C55">
      <w:pPr>
        <w:pStyle w:val="TOC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8" w:name="_Toc5611542"/>
    <w:bookmarkStart w:id="9" w:name="_Toc7841916"/>
    <w:bookmarkStart w:id="10" w:name="_Toc7841668"/>
    <w:bookmarkStart w:id="11" w:name="_Toc472156533"/>
    <w:bookmarkStart w:id="12" w:name="_Toc7842076"/>
    <w:p w14:paraId="6F7E7BDA" w14:textId="77777777" w:rsidR="007E05E4" w:rsidRDefault="004A4C5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 w:rsidR="007E05E4">
        <w:rPr>
          <w:noProof/>
        </w:rPr>
        <w:t>1</w:t>
      </w:r>
      <w:r w:rsidR="007E05E4"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 w:rsidR="007E05E4">
        <w:rPr>
          <w:rFonts w:hint="eastAsia"/>
          <w:noProof/>
        </w:rPr>
        <w:t>目的</w:t>
      </w:r>
      <w:r w:rsidR="007E05E4">
        <w:rPr>
          <w:noProof/>
        </w:rPr>
        <w:tab/>
      </w:r>
      <w:r w:rsidR="007E05E4">
        <w:rPr>
          <w:noProof/>
        </w:rPr>
        <w:fldChar w:fldCharType="begin"/>
      </w:r>
      <w:r w:rsidR="007E05E4">
        <w:rPr>
          <w:noProof/>
        </w:rPr>
        <w:instrText xml:space="preserve"> PAGEREF _Toc502856322 \h </w:instrText>
      </w:r>
      <w:r w:rsidR="007E05E4">
        <w:rPr>
          <w:noProof/>
        </w:rPr>
      </w:r>
      <w:r w:rsidR="007E05E4">
        <w:rPr>
          <w:noProof/>
        </w:rPr>
        <w:fldChar w:fldCharType="separate"/>
      </w:r>
      <w:r w:rsidR="007E05E4">
        <w:rPr>
          <w:noProof/>
        </w:rPr>
        <w:t>1</w:t>
      </w:r>
      <w:r w:rsidR="007E05E4">
        <w:rPr>
          <w:noProof/>
        </w:rPr>
        <w:fldChar w:fldCharType="end"/>
      </w:r>
    </w:p>
    <w:p w14:paraId="62625DB1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B1471C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01E806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测试提交文档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2EE28E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B63A27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E1B878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6EA650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EF3948" w14:textId="77777777" w:rsidR="007E05E4" w:rsidRDefault="007E05E4">
      <w:pPr>
        <w:pStyle w:val="TOC3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网络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75606A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009382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27A344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F34A8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83D969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387CD2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193883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99EA95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C92CAC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C39474" w14:textId="77777777" w:rsidR="007E05E4" w:rsidRDefault="007E05E4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231B68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DF2299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3F1BCD" w14:textId="77777777" w:rsidR="007E05E4" w:rsidRDefault="007E05E4">
      <w:pPr>
        <w:pStyle w:val="TOC2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_Toc502856343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1A679B" w14:textId="77777777" w:rsidR="004A4C55" w:rsidRDefault="004A4C55" w:rsidP="004A4C55">
      <w:pPr>
        <w:pStyle w:val="TOC1"/>
        <w:tabs>
          <w:tab w:val="left" w:pos="630"/>
          <w:tab w:val="right" w:leader="dot" w:pos="9628"/>
        </w:tabs>
        <w:rPr>
          <w:color w:val="000000"/>
        </w:rPr>
        <w:sectPr w:rsidR="004A4C55">
          <w:headerReference w:type="default" r:id="rId15"/>
          <w:footerReference w:type="default" r:id="rId16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090580E0" w14:textId="77777777" w:rsidR="004A4C55" w:rsidRDefault="004A4C55" w:rsidP="004A4C55">
      <w:pPr>
        <w:pStyle w:val="1"/>
      </w:pPr>
      <w:bookmarkStart w:id="13" w:name="_Toc502856322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目的</w:t>
      </w:r>
      <w:bookmarkEnd w:id="13"/>
    </w:p>
    <w:p w14:paraId="332DC381" w14:textId="77777777" w:rsidR="004A4C55" w:rsidRDefault="004A4C55" w:rsidP="004A4C55">
      <w:pPr>
        <w:pStyle w:val="2"/>
      </w:pPr>
      <w:bookmarkStart w:id="14" w:name="_Toc502856323"/>
      <w:r>
        <w:rPr>
          <w:rFonts w:hint="eastAsia"/>
        </w:rPr>
        <w:t>测试目标</w:t>
      </w:r>
      <w:bookmarkEnd w:id="14"/>
    </w:p>
    <w:p w14:paraId="7DB1F331" w14:textId="2A95E77B" w:rsidR="004A4C55" w:rsidRDefault="004A4C55" w:rsidP="004A4C5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del w:id="15" w:author="1419738126@qq.com" w:date="2020-04-17T12:37:00Z">
        <w:r w:rsidR="00E40CBE">
          <w:rPr>
            <w:rFonts w:hint="eastAsia"/>
          </w:rPr>
          <w:delText>“高校畅游通”</w:delText>
        </w:r>
      </w:del>
      <w:ins w:id="16" w:author="1419738126@qq.com" w:date="2020-04-17T12:37:00Z">
        <w:r w:rsidR="00E40CBE">
          <w:rPr>
            <w:rFonts w:hint="eastAsia"/>
          </w:rPr>
          <w:t>“</w:t>
        </w:r>
        <w:r w:rsidR="00253476">
          <w:rPr>
            <w:rFonts w:hint="eastAsia"/>
          </w:rPr>
          <w:t>利农</w:t>
        </w:r>
        <w:r w:rsidR="00E40CBE">
          <w:rPr>
            <w:rFonts w:hint="eastAsia"/>
          </w:rPr>
          <w:t>”</w:t>
        </w:r>
      </w:ins>
      <w:r>
        <w:rPr>
          <w:rFonts w:hint="eastAsia"/>
        </w:rPr>
        <w:t>中的功能进行测试，</w:t>
      </w:r>
      <w:del w:id="17" w:author="1419738126@qq.com" w:date="2020-04-17T12:37:00Z">
        <w:r w:rsidR="00E40CBE">
          <w:rPr>
            <w:rFonts w:hint="eastAsia"/>
          </w:rPr>
          <w:delText>“高校畅游通”</w:delText>
        </w:r>
      </w:del>
      <w:ins w:id="18" w:author="1419738126@qq.com" w:date="2020-04-17T12:37:00Z">
        <w:r w:rsidR="00E40CBE">
          <w:rPr>
            <w:rFonts w:hint="eastAsia"/>
          </w:rPr>
          <w:t>“</w:t>
        </w:r>
        <w:r w:rsidR="00253476">
          <w:rPr>
            <w:rFonts w:hint="eastAsia"/>
          </w:rPr>
          <w:t>利农</w:t>
        </w:r>
        <w:r w:rsidR="00E40CBE">
          <w:rPr>
            <w:rFonts w:hint="eastAsia"/>
          </w:rPr>
          <w:t>”</w:t>
        </w:r>
      </w:ins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14:paraId="2ECB9C02" w14:textId="77777777" w:rsidR="004A4C55" w:rsidRDefault="004A4C55" w:rsidP="004A4C55">
      <w:pPr>
        <w:pStyle w:val="2"/>
        <w:tabs>
          <w:tab w:val="clear" w:pos="525"/>
        </w:tabs>
      </w:pPr>
      <w:bookmarkStart w:id="19" w:name="_Toc502856324"/>
      <w:r>
        <w:rPr>
          <w:rFonts w:hint="eastAsia"/>
        </w:rPr>
        <w:t>参考与引用文档</w:t>
      </w:r>
      <w:bookmarkEnd w:id="19"/>
    </w:p>
    <w:p w14:paraId="542CC048" w14:textId="77777777" w:rsidR="004A4C55" w:rsidRDefault="004A4C55" w:rsidP="004A4C55">
      <w:pPr>
        <w:spacing w:line="300" w:lineRule="auto"/>
        <w:ind w:left="567"/>
      </w:pPr>
      <w:r>
        <w:rPr>
          <w:rFonts w:hint="eastAsia"/>
        </w:rPr>
        <w:t>参考资料包括：</w:t>
      </w:r>
    </w:p>
    <w:p w14:paraId="53DE2F53" w14:textId="77777777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del w:id="20" w:author="1419738126@qq.com" w:date="2020-04-17T12:37:00Z"/>
          <w:rFonts w:ascii="宋体" w:hAnsi="宋体"/>
          <w:szCs w:val="21"/>
        </w:rPr>
      </w:pPr>
      <w:del w:id="21" w:author="1419738126@qq.com" w:date="2020-04-17T12:37:00Z">
        <w:r>
          <w:rPr>
            <w:rFonts w:ascii="宋体" w:hAnsi="宋体" w:hint="eastAsia"/>
            <w:szCs w:val="21"/>
          </w:rPr>
          <w:delText>《</w:delText>
        </w:r>
        <w:r w:rsidR="00E40CBE">
          <w:rPr>
            <w:rFonts w:ascii="宋体" w:hAnsi="宋体" w:hint="eastAsia"/>
            <w:szCs w:val="21"/>
          </w:rPr>
          <w:delText>高校畅游通</w:delText>
        </w:r>
        <w:r>
          <w:rPr>
            <w:rFonts w:ascii="宋体" w:hAnsi="宋体" w:hint="eastAsia"/>
            <w:szCs w:val="21"/>
          </w:rPr>
          <w:delText>需求规格说明书》</w:delText>
        </w:r>
      </w:del>
    </w:p>
    <w:p w14:paraId="0DCA7499" w14:textId="77777777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del w:id="22" w:author="1419738126@qq.com" w:date="2020-04-17T12:37:00Z"/>
          <w:rFonts w:ascii="宋体" w:hAnsi="宋体"/>
          <w:szCs w:val="21"/>
        </w:rPr>
      </w:pPr>
      <w:del w:id="23" w:author="1419738126@qq.com" w:date="2020-04-17T12:37:00Z">
        <w:r>
          <w:rPr>
            <w:rFonts w:ascii="宋体" w:hAnsi="宋体" w:hint="eastAsia"/>
            <w:szCs w:val="21"/>
          </w:rPr>
          <w:delText>《</w:delText>
        </w:r>
        <w:r w:rsidR="00E40CBE">
          <w:rPr>
            <w:rFonts w:ascii="宋体" w:hAnsi="宋体" w:hint="eastAsia"/>
            <w:szCs w:val="21"/>
          </w:rPr>
          <w:delText>高校畅游通</w:delText>
        </w:r>
        <w:r>
          <w:rPr>
            <w:rFonts w:ascii="宋体" w:hAnsi="宋体"/>
            <w:szCs w:val="21"/>
          </w:rPr>
          <w:delText>原型界面</w:delText>
        </w:r>
        <w:r>
          <w:rPr>
            <w:rFonts w:ascii="宋体" w:hAnsi="宋体" w:hint="eastAsia"/>
            <w:szCs w:val="21"/>
          </w:rPr>
          <w:delText>》</w:delText>
        </w:r>
      </w:del>
    </w:p>
    <w:p w14:paraId="53D975E7" w14:textId="2F053E18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ins w:id="24" w:author="1419738126@qq.com" w:date="2020-04-17T12:37:00Z"/>
          <w:rFonts w:ascii="宋体" w:hAnsi="宋体"/>
          <w:szCs w:val="21"/>
        </w:rPr>
      </w:pPr>
      <w:ins w:id="25" w:author="1419738126@qq.com" w:date="2020-04-17T12:37:00Z">
        <w:r>
          <w:rPr>
            <w:rFonts w:ascii="宋体" w:hAnsi="宋体" w:hint="eastAsia"/>
            <w:szCs w:val="21"/>
          </w:rPr>
          <w:t>《</w:t>
        </w:r>
        <w:r w:rsidR="00253476">
          <w:rPr>
            <w:rFonts w:ascii="宋体" w:hAnsi="宋体" w:hint="eastAsia"/>
            <w:szCs w:val="21"/>
          </w:rPr>
          <w:t>利农</w:t>
        </w:r>
        <w:r>
          <w:rPr>
            <w:rFonts w:ascii="宋体" w:hAnsi="宋体" w:hint="eastAsia"/>
            <w:szCs w:val="21"/>
          </w:rPr>
          <w:t>需求规格说明书》</w:t>
        </w:r>
      </w:ins>
    </w:p>
    <w:p w14:paraId="588D0066" w14:textId="425A19DD" w:rsidR="004A4C55" w:rsidRDefault="004A4C55" w:rsidP="004A4C55">
      <w:pPr>
        <w:pStyle w:val="12"/>
        <w:numPr>
          <w:ilvl w:val="0"/>
          <w:numId w:val="4"/>
        </w:numPr>
        <w:spacing w:before="100" w:beforeAutospacing="1" w:after="100" w:afterAutospacing="1" w:line="360" w:lineRule="auto"/>
        <w:ind w:firstLineChars="0" w:firstLine="6"/>
        <w:rPr>
          <w:ins w:id="26" w:author="1419738126@qq.com" w:date="2020-04-17T12:37:00Z"/>
          <w:rFonts w:ascii="宋体" w:hAnsi="宋体"/>
          <w:szCs w:val="21"/>
        </w:rPr>
      </w:pPr>
      <w:ins w:id="27" w:author="1419738126@qq.com" w:date="2020-04-17T12:37:00Z">
        <w:r>
          <w:rPr>
            <w:rFonts w:ascii="宋体" w:hAnsi="宋体" w:hint="eastAsia"/>
            <w:szCs w:val="21"/>
          </w:rPr>
          <w:t>《</w:t>
        </w:r>
        <w:r w:rsidR="00253476">
          <w:rPr>
            <w:rFonts w:ascii="宋体" w:hAnsi="宋体" w:hint="eastAsia"/>
            <w:szCs w:val="21"/>
          </w:rPr>
          <w:t>利农</w:t>
        </w:r>
        <w:r>
          <w:rPr>
            <w:rFonts w:ascii="宋体" w:hAnsi="宋体"/>
            <w:szCs w:val="21"/>
          </w:rPr>
          <w:t>原型界面</w:t>
        </w:r>
        <w:r>
          <w:rPr>
            <w:rFonts w:ascii="宋体" w:hAnsi="宋体" w:hint="eastAsia"/>
            <w:szCs w:val="21"/>
          </w:rPr>
          <w:t>》</w:t>
        </w:r>
      </w:ins>
    </w:p>
    <w:p w14:paraId="34552EF5" w14:textId="77777777" w:rsidR="004A4C55" w:rsidRDefault="004A4C55" w:rsidP="004A4C55">
      <w:pPr>
        <w:pStyle w:val="2"/>
        <w:tabs>
          <w:tab w:val="clear" w:pos="525"/>
        </w:tabs>
      </w:pPr>
      <w:bookmarkStart w:id="28" w:name="_Toc502856325"/>
      <w:r>
        <w:rPr>
          <w:rFonts w:hint="eastAsia"/>
        </w:rPr>
        <w:t>测试提交文档</w:t>
      </w:r>
      <w:bookmarkEnd w:id="28"/>
    </w:p>
    <w:p w14:paraId="42F7480B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14:paraId="23939C13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《测试计划》</w:t>
      </w:r>
    </w:p>
    <w:p w14:paraId="70D742B7" w14:textId="77777777" w:rsidR="004A4C55" w:rsidRDefault="004A4C55" w:rsidP="004A4C55">
      <w:pPr>
        <w:spacing w:line="300" w:lineRule="auto"/>
        <w:ind w:left="525"/>
      </w:pPr>
      <w:r>
        <w:rPr>
          <w:rFonts w:hint="eastAsia"/>
        </w:rPr>
        <w:t>《测试报告》等</w:t>
      </w:r>
    </w:p>
    <w:p w14:paraId="0D276111" w14:textId="77777777" w:rsidR="004A4C55" w:rsidRDefault="004A4C55" w:rsidP="004A4C55">
      <w:pPr>
        <w:pStyle w:val="1"/>
      </w:pPr>
      <w:bookmarkStart w:id="29" w:name="_Toc502856326"/>
      <w:r>
        <w:rPr>
          <w:rFonts w:hint="eastAsia"/>
        </w:rPr>
        <w:t>测试计划</w:t>
      </w:r>
      <w:bookmarkEnd w:id="29"/>
    </w:p>
    <w:p w14:paraId="3AC382F2" w14:textId="77777777" w:rsidR="004A4C55" w:rsidRDefault="004A4C55" w:rsidP="004A4C55">
      <w:pPr>
        <w:pStyle w:val="2"/>
      </w:pPr>
      <w:bookmarkStart w:id="30" w:name="_Toc502856327"/>
      <w:r>
        <w:rPr>
          <w:rFonts w:hint="eastAsia"/>
        </w:rPr>
        <w:t>测试环境</w:t>
      </w:r>
      <w:bookmarkEnd w:id="30"/>
    </w:p>
    <w:p w14:paraId="79835979" w14:textId="77777777" w:rsidR="004A4C55" w:rsidRDefault="004A4C55" w:rsidP="004A4C55">
      <w:pPr>
        <w:pStyle w:val="3"/>
      </w:pPr>
      <w:bookmarkStart w:id="31" w:name="_Toc502856328"/>
      <w:r>
        <w:rPr>
          <w:rFonts w:hint="eastAsia"/>
        </w:rPr>
        <w:t>软件</w:t>
      </w:r>
      <w:bookmarkEnd w:id="31"/>
    </w:p>
    <w:p w14:paraId="3F0C75D0" w14:textId="77777777" w:rsidR="004A4C55" w:rsidRDefault="004A4C55" w:rsidP="004A4C55">
      <w:pPr>
        <w:pStyle w:val="31"/>
      </w:pPr>
      <w:r>
        <w:rPr>
          <w:rFonts w:hint="eastAsia"/>
        </w:rPr>
        <w:t>测试环境为干净的环境，其中：</w:t>
      </w:r>
    </w:p>
    <w:p w14:paraId="5C1073F8" w14:textId="77777777" w:rsidR="004A4C55" w:rsidRDefault="004A4C55" w:rsidP="004A4C55">
      <w:pPr>
        <w:numPr>
          <w:ilvl w:val="0"/>
          <w:numId w:val="5"/>
        </w:numPr>
      </w:pPr>
      <w:bookmarkStart w:id="32" w:name="_Toc78337823"/>
      <w:r>
        <w:rPr>
          <w:rFonts w:hint="eastAsia"/>
        </w:rPr>
        <w:t>操作系统：</w:t>
      </w:r>
      <w:bookmarkStart w:id="33" w:name="_Toc78337824"/>
      <w:bookmarkEnd w:id="32"/>
      <w:r>
        <w:rPr>
          <w:rFonts w:hint="eastAsia"/>
        </w:rPr>
        <w:t xml:space="preserve">ios </w:t>
      </w:r>
      <w:r>
        <w:rPr>
          <w:rFonts w:hint="eastAsia"/>
        </w:rPr>
        <w:t>安卓</w:t>
      </w:r>
    </w:p>
    <w:bookmarkEnd w:id="33"/>
    <w:p w14:paraId="7E3DCEE7" w14:textId="77777777" w:rsidR="004A4C55" w:rsidRDefault="004A4C55" w:rsidP="004A4C55">
      <w:pPr>
        <w:pStyle w:val="31"/>
      </w:pPr>
    </w:p>
    <w:p w14:paraId="24375DA5" w14:textId="77777777" w:rsidR="004A4C55" w:rsidRDefault="004A4C55" w:rsidP="004A4C55">
      <w:pPr>
        <w:pStyle w:val="3"/>
      </w:pPr>
      <w:bookmarkStart w:id="34" w:name="_Toc502856329"/>
      <w:r>
        <w:rPr>
          <w:rFonts w:hint="eastAsia"/>
        </w:rPr>
        <w:t>硬件</w:t>
      </w:r>
      <w:bookmarkEnd w:id="34"/>
    </w:p>
    <w:p w14:paraId="7B1041CE" w14:textId="77777777" w:rsidR="004A4C55" w:rsidRDefault="004A4C55" w:rsidP="004A4C55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14:paraId="39B964E3" w14:textId="77777777" w:rsidR="004A4C55" w:rsidRDefault="004A4C55" w:rsidP="004A4C55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14:paraId="1860256B" w14:textId="77777777" w:rsidR="004A4C55" w:rsidRDefault="004A4C55" w:rsidP="004A4C55">
      <w:pPr>
        <w:pStyle w:val="3"/>
      </w:pPr>
      <w:bookmarkStart w:id="35" w:name="_Toc502856330"/>
      <w:r>
        <w:rPr>
          <w:rFonts w:hint="eastAsia"/>
        </w:rPr>
        <w:t>网络</w:t>
      </w:r>
      <w:bookmarkEnd w:id="35"/>
    </w:p>
    <w:p w14:paraId="3B884241" w14:textId="77777777" w:rsidR="004A4C55" w:rsidRDefault="004A4C55" w:rsidP="004A4C55">
      <w:pPr>
        <w:pStyle w:val="31"/>
      </w:pPr>
      <w:r>
        <w:t>Wifi</w:t>
      </w:r>
      <w:r>
        <w:t>，</w:t>
      </w:r>
      <w:r>
        <w:t>4G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t>（应用接口对于网络异常的处理等）</w:t>
      </w:r>
    </w:p>
    <w:p w14:paraId="75627CEB" w14:textId="77777777" w:rsidR="004A4C55" w:rsidRDefault="004A4C55" w:rsidP="004A4C55">
      <w:pPr>
        <w:pStyle w:val="31"/>
      </w:pPr>
    </w:p>
    <w:p w14:paraId="5E5F443F" w14:textId="77777777" w:rsidR="004A4C55" w:rsidRDefault="004A4C55" w:rsidP="004A4C55">
      <w:pPr>
        <w:pStyle w:val="31"/>
      </w:pPr>
    </w:p>
    <w:p w14:paraId="07CA0EEA" w14:textId="77777777" w:rsidR="004A4C55" w:rsidRDefault="004A4C55" w:rsidP="004A4C55">
      <w:pPr>
        <w:pStyle w:val="2"/>
      </w:pPr>
      <w:bookmarkStart w:id="36" w:name="_Toc502856331"/>
      <w:r>
        <w:rPr>
          <w:rFonts w:hint="eastAsia"/>
        </w:rPr>
        <w:lastRenderedPageBreak/>
        <w:t>测试进度</w:t>
      </w:r>
      <w:bookmarkEnd w:id="3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433"/>
        <w:gridCol w:w="1134"/>
        <w:gridCol w:w="1275"/>
        <w:gridCol w:w="1115"/>
        <w:gridCol w:w="1109"/>
      </w:tblGrid>
      <w:tr w:rsidR="004A4C55" w14:paraId="55FB174B" w14:textId="77777777" w:rsidTr="00A22DDF">
        <w:trPr>
          <w:jc w:val="center"/>
        </w:trPr>
        <w:tc>
          <w:tcPr>
            <w:tcW w:w="1823" w:type="dxa"/>
          </w:tcPr>
          <w:p w14:paraId="6DAADB4E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测试模块</w:t>
            </w:r>
          </w:p>
        </w:tc>
        <w:tc>
          <w:tcPr>
            <w:tcW w:w="1433" w:type="dxa"/>
          </w:tcPr>
          <w:p w14:paraId="4EAC374C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计划开始时间</w:t>
            </w:r>
          </w:p>
        </w:tc>
        <w:tc>
          <w:tcPr>
            <w:tcW w:w="1134" w:type="dxa"/>
          </w:tcPr>
          <w:p w14:paraId="3FD2311B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计划用时</w:t>
            </w:r>
          </w:p>
        </w:tc>
        <w:tc>
          <w:tcPr>
            <w:tcW w:w="1275" w:type="dxa"/>
          </w:tcPr>
          <w:p w14:paraId="7DB2B21F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实际开始时间</w:t>
            </w:r>
          </w:p>
        </w:tc>
        <w:tc>
          <w:tcPr>
            <w:tcW w:w="1115" w:type="dxa"/>
          </w:tcPr>
          <w:p w14:paraId="4B683CE2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实际用时</w:t>
            </w:r>
          </w:p>
        </w:tc>
        <w:tc>
          <w:tcPr>
            <w:tcW w:w="1109" w:type="dxa"/>
          </w:tcPr>
          <w:p w14:paraId="78F47A0C" w14:textId="77777777" w:rsidR="004A4C55" w:rsidRPr="00320D26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b/>
                <w:spacing w:val="-3"/>
              </w:rPr>
            </w:pPr>
            <w:r w:rsidRPr="00320D26">
              <w:rPr>
                <w:rFonts w:hint="eastAsia"/>
                <w:b/>
                <w:spacing w:val="-3"/>
              </w:rPr>
              <w:t>测试人</w:t>
            </w:r>
          </w:p>
        </w:tc>
      </w:tr>
      <w:tr w:rsidR="004A4C55" w14:paraId="3C052E56" w14:textId="77777777" w:rsidTr="00A22DDF">
        <w:trPr>
          <w:jc w:val="center"/>
        </w:trPr>
        <w:tc>
          <w:tcPr>
            <w:tcW w:w="1823" w:type="dxa"/>
          </w:tcPr>
          <w:p w14:paraId="1CB978AE" w14:textId="77777777" w:rsidR="004A4C55" w:rsidRDefault="004F3308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登录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14:paraId="12577C49" w14:textId="6962527B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37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38" w:author="1419738126@qq.com" w:date="2020-04-17T12:37:00Z">
              <w:r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>
              <w:rPr>
                <w:spacing w:val="-3"/>
              </w:rPr>
              <w:t>-</w:t>
            </w:r>
            <w:r w:rsidR="002A610D">
              <w:rPr>
                <w:rFonts w:hint="eastAsia"/>
                <w:spacing w:val="-3"/>
              </w:rPr>
              <w:t>14</w:t>
            </w:r>
          </w:p>
        </w:tc>
        <w:tc>
          <w:tcPr>
            <w:tcW w:w="1134" w:type="dxa"/>
            <w:vAlign w:val="center"/>
          </w:tcPr>
          <w:p w14:paraId="4147C487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794B37DF" w14:textId="7C03269A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39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40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14</w:t>
            </w:r>
          </w:p>
        </w:tc>
        <w:tc>
          <w:tcPr>
            <w:tcW w:w="1115" w:type="dxa"/>
            <w:vAlign w:val="center"/>
          </w:tcPr>
          <w:p w14:paraId="55AB5521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8EDBB37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4333F9DB" w14:textId="77777777"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518F2AF8" w14:textId="77777777" w:rsidTr="00A22DDF">
        <w:trPr>
          <w:jc w:val="center"/>
        </w:trPr>
        <w:tc>
          <w:tcPr>
            <w:tcW w:w="1823" w:type="dxa"/>
          </w:tcPr>
          <w:p w14:paraId="2DCF62AC" w14:textId="77777777" w:rsidR="004A4C55" w:rsidRDefault="0069101B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注册</w:t>
            </w:r>
            <w:r>
              <w:t>功能</w:t>
            </w:r>
          </w:p>
        </w:tc>
        <w:tc>
          <w:tcPr>
            <w:tcW w:w="1433" w:type="dxa"/>
            <w:vAlign w:val="center"/>
          </w:tcPr>
          <w:p w14:paraId="08093AA0" w14:textId="1FECCDB2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41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42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14</w:t>
            </w:r>
          </w:p>
        </w:tc>
        <w:tc>
          <w:tcPr>
            <w:tcW w:w="1134" w:type="dxa"/>
            <w:vAlign w:val="center"/>
          </w:tcPr>
          <w:p w14:paraId="651AD34E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5129469B" w14:textId="5A9BE0EE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43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44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14</w:t>
            </w:r>
          </w:p>
        </w:tc>
        <w:tc>
          <w:tcPr>
            <w:tcW w:w="1115" w:type="dxa"/>
            <w:vAlign w:val="center"/>
          </w:tcPr>
          <w:p w14:paraId="37867808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CB7AEF0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6DBEF378" w14:textId="77777777"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166EC385" w14:textId="77777777" w:rsidTr="00A22DDF">
        <w:trPr>
          <w:jc w:val="center"/>
        </w:trPr>
        <w:tc>
          <w:tcPr>
            <w:tcW w:w="1823" w:type="dxa"/>
          </w:tcPr>
          <w:p w14:paraId="7C7046FA" w14:textId="77777777" w:rsidR="004A4C55" w:rsidRDefault="002A610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密码找回功能</w:t>
            </w:r>
          </w:p>
        </w:tc>
        <w:tc>
          <w:tcPr>
            <w:tcW w:w="1433" w:type="dxa"/>
            <w:vAlign w:val="center"/>
          </w:tcPr>
          <w:p w14:paraId="7A5FF1AF" w14:textId="2910FE4D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45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46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15</w:t>
            </w:r>
          </w:p>
        </w:tc>
        <w:tc>
          <w:tcPr>
            <w:tcW w:w="1134" w:type="dxa"/>
            <w:vAlign w:val="center"/>
          </w:tcPr>
          <w:p w14:paraId="4DC7B2FF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012AB430" w14:textId="0BF8A2C6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47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48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15</w:t>
            </w:r>
          </w:p>
        </w:tc>
        <w:tc>
          <w:tcPr>
            <w:tcW w:w="1115" w:type="dxa"/>
            <w:vAlign w:val="center"/>
          </w:tcPr>
          <w:p w14:paraId="5E4F36DB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FF849DA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1335EA6B" w14:textId="77777777"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7F4C422F" w14:textId="77777777" w:rsidTr="00A22DDF">
        <w:trPr>
          <w:jc w:val="center"/>
        </w:trPr>
        <w:tc>
          <w:tcPr>
            <w:tcW w:w="1823" w:type="dxa"/>
          </w:tcPr>
          <w:p w14:paraId="324F8515" w14:textId="77777777" w:rsidR="004A4C55" w:rsidRPr="0069101B" w:rsidRDefault="0069101B" w:rsidP="0069101B">
            <w:r>
              <w:rPr>
                <w:rFonts w:hint="eastAsia"/>
              </w:rPr>
              <w:t>首页</w:t>
            </w:r>
            <w:r w:rsidR="005C1E1D">
              <w:rPr>
                <w:rFonts w:hint="eastAsia"/>
              </w:rPr>
              <w:t>地点设置功能</w:t>
            </w:r>
          </w:p>
        </w:tc>
        <w:tc>
          <w:tcPr>
            <w:tcW w:w="1433" w:type="dxa"/>
            <w:vAlign w:val="center"/>
          </w:tcPr>
          <w:p w14:paraId="2FB14036" w14:textId="6DC974DA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49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  <w:r>
                <w:rPr>
                  <w:spacing w:val="-3"/>
                </w:rPr>
                <w:delText>-</w:delText>
              </w:r>
              <w:r w:rsidR="002A610D">
                <w:rPr>
                  <w:rFonts w:hint="eastAsia"/>
                  <w:spacing w:val="-3"/>
                </w:rPr>
                <w:delText>1</w:delText>
              </w:r>
              <w:r w:rsidR="00482B1D">
                <w:rPr>
                  <w:rFonts w:hint="eastAsia"/>
                  <w:spacing w:val="-3"/>
                </w:rPr>
                <w:delText>5</w:delText>
              </w:r>
            </w:del>
            <w:ins w:id="50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1</w:t>
              </w:r>
            </w:ins>
            <w:r w:rsidR="00174151">
              <w:rPr>
                <w:rFonts w:hint="eastAsia"/>
                <w:spacing w:val="-3"/>
              </w:rPr>
              <w:t>5</w:t>
            </w:r>
          </w:p>
        </w:tc>
        <w:tc>
          <w:tcPr>
            <w:tcW w:w="1134" w:type="dxa"/>
            <w:vAlign w:val="center"/>
          </w:tcPr>
          <w:p w14:paraId="3DF91954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184D90D2" w14:textId="15C58F78" w:rsidR="004A4C55" w:rsidRDefault="00A557E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del w:id="51" w:author="1419738126@qq.com" w:date="2020-04-17T12:37:00Z">
              <w:r>
                <w:rPr>
                  <w:spacing w:val="-3"/>
                </w:rPr>
                <w:delText>201</w:delText>
              </w:r>
              <w:r w:rsidR="002A610D">
                <w:rPr>
                  <w:rFonts w:hint="eastAsia"/>
                  <w:spacing w:val="-3"/>
                </w:rPr>
                <w:delText>9</w:delText>
              </w:r>
              <w:r>
                <w:rPr>
                  <w:spacing w:val="-3"/>
                </w:rPr>
                <w:delText>-1</w:delText>
              </w:r>
              <w:r w:rsidR="002A610D">
                <w:rPr>
                  <w:rFonts w:hint="eastAsia"/>
                  <w:spacing w:val="-3"/>
                </w:rPr>
                <w:delText>2</w:delText>
              </w:r>
            </w:del>
            <w:ins w:id="52" w:author="1419738126@qq.com" w:date="2020-04-17T12:37:00Z">
              <w:r w:rsidR="00253476">
                <w:rPr>
                  <w:spacing w:val="-3"/>
                </w:rPr>
                <w:t>20</w:t>
              </w:r>
              <w:r w:rsidR="00253476">
                <w:rPr>
                  <w:rFonts w:hint="eastAsia"/>
                  <w:spacing w:val="-3"/>
                </w:rPr>
                <w:t>20</w:t>
              </w:r>
              <w:r w:rsidR="00253476">
                <w:rPr>
                  <w:spacing w:val="-3"/>
                </w:rPr>
                <w:t>-</w:t>
              </w:r>
              <w:r w:rsidR="00253476">
                <w:rPr>
                  <w:rFonts w:hint="eastAsia"/>
                  <w:spacing w:val="-3"/>
                </w:rPr>
                <w:t>4</w:t>
              </w:r>
            </w:ins>
            <w:r w:rsidR="00253476">
              <w:rPr>
                <w:spacing w:val="-3"/>
              </w:rPr>
              <w:t>-</w:t>
            </w:r>
            <w:r w:rsidR="00253476">
              <w:rPr>
                <w:rFonts w:hint="eastAsia"/>
                <w:spacing w:val="-3"/>
              </w:rPr>
              <w:t>15</w:t>
            </w:r>
          </w:p>
        </w:tc>
        <w:tc>
          <w:tcPr>
            <w:tcW w:w="1115" w:type="dxa"/>
            <w:vAlign w:val="center"/>
          </w:tcPr>
          <w:p w14:paraId="72B991F1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420B998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067CDD8E" w14:textId="77777777"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0D5371A5" w14:textId="77777777" w:rsidTr="00A22DDF">
        <w:trPr>
          <w:jc w:val="center"/>
        </w:trPr>
        <w:tc>
          <w:tcPr>
            <w:tcW w:w="1823" w:type="dxa"/>
          </w:tcPr>
          <w:p w14:paraId="2B940EB8" w14:textId="47C2C33F" w:rsidR="004A4C55" w:rsidRDefault="000C6A6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广告</w:t>
            </w:r>
            <w:r w:rsidR="005C1E1D">
              <w:rPr>
                <w:rFonts w:hint="eastAsia"/>
                <w:spacing w:val="-3"/>
              </w:rPr>
              <w:t>展示</w:t>
            </w:r>
          </w:p>
        </w:tc>
        <w:tc>
          <w:tcPr>
            <w:tcW w:w="1433" w:type="dxa"/>
          </w:tcPr>
          <w:p w14:paraId="6A05763E" w14:textId="135E72A9" w:rsidR="004A4C55" w:rsidRDefault="00174151" w:rsidP="004A4C55">
            <w:ins w:id="5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34" w:type="dxa"/>
            <w:vAlign w:val="center"/>
          </w:tcPr>
          <w:p w14:paraId="6E961AB6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0F8BB16E" w14:textId="6E958346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5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15" w:type="dxa"/>
            <w:vAlign w:val="center"/>
          </w:tcPr>
          <w:p w14:paraId="7D227F6E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F7FA130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4E577C96" w14:textId="77777777" w:rsidR="004A4C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6D226D2D" w14:textId="77777777" w:rsidTr="00A22DDF">
        <w:trPr>
          <w:jc w:val="center"/>
        </w:trPr>
        <w:tc>
          <w:tcPr>
            <w:tcW w:w="1823" w:type="dxa"/>
          </w:tcPr>
          <w:p w14:paraId="553B70AD" w14:textId="62DA2ED0" w:rsidR="004A4C55" w:rsidRDefault="0095746F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1433" w:type="dxa"/>
          </w:tcPr>
          <w:p w14:paraId="645E7D5A" w14:textId="75511B71" w:rsidR="004A4C55" w:rsidRDefault="00174151" w:rsidP="004A4C55">
            <w:ins w:id="5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34" w:type="dxa"/>
            <w:vAlign w:val="center"/>
          </w:tcPr>
          <w:p w14:paraId="17FBE41A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56A7D55" w14:textId="0C410503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5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15" w:type="dxa"/>
            <w:vAlign w:val="center"/>
          </w:tcPr>
          <w:p w14:paraId="5156EF15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0F1EE43B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2F26589E" w14:textId="77777777"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56EDACAA" w14:textId="77777777" w:rsidTr="00A22DDF">
        <w:trPr>
          <w:jc w:val="center"/>
        </w:trPr>
        <w:tc>
          <w:tcPr>
            <w:tcW w:w="1823" w:type="dxa"/>
          </w:tcPr>
          <w:p w14:paraId="5CC35800" w14:textId="45885F37" w:rsidR="004A4C55" w:rsidRDefault="000C6A6C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天气组件</w:t>
            </w:r>
          </w:p>
        </w:tc>
        <w:tc>
          <w:tcPr>
            <w:tcW w:w="1433" w:type="dxa"/>
          </w:tcPr>
          <w:p w14:paraId="4D13CD31" w14:textId="684B2082" w:rsidR="004A4C55" w:rsidRDefault="00174151" w:rsidP="004A4C55">
            <w:ins w:id="5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14:paraId="0BB3BECD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09AB6477" w14:textId="5FDCA7CB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5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15" w:type="dxa"/>
            <w:vAlign w:val="center"/>
          </w:tcPr>
          <w:p w14:paraId="0F39E03B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A5BF759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752CE8D8" w14:textId="77777777"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7D78E231" w14:textId="77777777" w:rsidTr="00A22DDF">
        <w:trPr>
          <w:jc w:val="center"/>
        </w:trPr>
        <w:tc>
          <w:tcPr>
            <w:tcW w:w="1823" w:type="dxa"/>
          </w:tcPr>
          <w:p w14:paraId="7705DBE2" w14:textId="64679644" w:rsidR="004A4C55" w:rsidRDefault="000C6A6C" w:rsidP="000C6A6C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行情图片轮播</w:t>
            </w:r>
          </w:p>
        </w:tc>
        <w:tc>
          <w:tcPr>
            <w:tcW w:w="1433" w:type="dxa"/>
          </w:tcPr>
          <w:p w14:paraId="18EB5739" w14:textId="76D794D9" w:rsidR="004A4C55" w:rsidRDefault="00174151" w:rsidP="00174151">
            <w:ins w:id="5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14:paraId="177DF296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</w:tcPr>
          <w:p w14:paraId="2D4AFEB6" w14:textId="7AA964C9" w:rsidR="004A4C55" w:rsidRDefault="00174151" w:rsidP="004A4C55">
            <w:ins w:id="6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15" w:type="dxa"/>
            <w:vAlign w:val="center"/>
          </w:tcPr>
          <w:p w14:paraId="311A6642" w14:textId="77777777" w:rsidR="004A4C55" w:rsidRDefault="004A4C55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CD1B928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74B922CC" w14:textId="77777777" w:rsid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5862742F" w14:textId="77777777" w:rsidTr="00A22DDF">
        <w:trPr>
          <w:jc w:val="center"/>
        </w:trPr>
        <w:tc>
          <w:tcPr>
            <w:tcW w:w="1823" w:type="dxa"/>
          </w:tcPr>
          <w:p w14:paraId="218A7C32" w14:textId="54361F33" w:rsidR="004A4C55" w:rsidRDefault="006557D0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农业详情页</w:t>
            </w:r>
          </w:p>
        </w:tc>
        <w:tc>
          <w:tcPr>
            <w:tcW w:w="1433" w:type="dxa"/>
            <w:vAlign w:val="center"/>
          </w:tcPr>
          <w:p w14:paraId="58CB5085" w14:textId="39AC08CA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1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14:paraId="0ADCEDAA" w14:textId="77777777" w:rsidR="004A4C55" w:rsidRDefault="004A4C55" w:rsidP="005979F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58964316" w14:textId="468876B1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2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14:paraId="179882E7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0E29E93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20EA5242" w14:textId="77777777"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A4C55" w14:paraId="3E3057D6" w14:textId="77777777" w:rsidTr="00A22DDF">
        <w:trPr>
          <w:jc w:val="center"/>
        </w:trPr>
        <w:tc>
          <w:tcPr>
            <w:tcW w:w="1823" w:type="dxa"/>
          </w:tcPr>
          <w:p w14:paraId="5410107B" w14:textId="47C06A7E" w:rsidR="004A4C55" w:rsidRDefault="006557D0" w:rsidP="004A4C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农业详情收藏</w:t>
            </w:r>
          </w:p>
        </w:tc>
        <w:tc>
          <w:tcPr>
            <w:tcW w:w="1433" w:type="dxa"/>
            <w:vAlign w:val="center"/>
          </w:tcPr>
          <w:p w14:paraId="07551D9F" w14:textId="09E040B0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14:paraId="675E158E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1F6DDCA7" w14:textId="247C4689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14:paraId="54B6B401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00247331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1163D6B3" w14:textId="77777777" w:rsidR="00A21555" w:rsidRP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396E5671" w14:textId="77777777" w:rsidTr="00A22DDF">
        <w:trPr>
          <w:jc w:val="center"/>
        </w:trPr>
        <w:tc>
          <w:tcPr>
            <w:tcW w:w="1823" w:type="dxa"/>
          </w:tcPr>
          <w:p w14:paraId="5FA68789" w14:textId="5DD89FFD" w:rsidR="004A4C55" w:rsidRDefault="006557D0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牧业详情页</w:t>
            </w:r>
          </w:p>
        </w:tc>
        <w:tc>
          <w:tcPr>
            <w:tcW w:w="1433" w:type="dxa"/>
            <w:vAlign w:val="center"/>
          </w:tcPr>
          <w:p w14:paraId="12AA7A2C" w14:textId="4AC8A98F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14:paraId="311DB6F0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5BFFDD91" w14:textId="62CDFAC5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14:paraId="01E3EF5A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0.2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06203D9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6B3A5F7E" w14:textId="77777777" w:rsidR="00A21555" w:rsidRPr="00A21555" w:rsidRDefault="00A21555" w:rsidP="004A4C55">
            <w:r>
              <w:rPr>
                <w:rFonts w:hint="eastAsia"/>
              </w:rPr>
              <w:t>黄天润</w:t>
            </w:r>
          </w:p>
        </w:tc>
      </w:tr>
      <w:tr w:rsidR="004A4C55" w14:paraId="558527AF" w14:textId="77777777" w:rsidTr="00A22DDF">
        <w:trPr>
          <w:jc w:val="center"/>
        </w:trPr>
        <w:tc>
          <w:tcPr>
            <w:tcW w:w="1823" w:type="dxa"/>
          </w:tcPr>
          <w:p w14:paraId="58F6F5A8" w14:textId="2960CC9E" w:rsidR="004A4C55" w:rsidRDefault="006557D0" w:rsidP="005979FD">
            <w:r>
              <w:rPr>
                <w:rFonts w:hint="eastAsia"/>
              </w:rPr>
              <w:t>牧业详情页收藏</w:t>
            </w:r>
          </w:p>
        </w:tc>
        <w:tc>
          <w:tcPr>
            <w:tcW w:w="1433" w:type="dxa"/>
            <w:vAlign w:val="center"/>
          </w:tcPr>
          <w:p w14:paraId="153B083F" w14:textId="6A607C4A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14:paraId="14B8270A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77BE6F6A" w14:textId="7A0FC81A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14:paraId="5FC52BF8" w14:textId="77777777" w:rsidR="004A4C55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A34A9AE" w14:textId="77777777" w:rsidR="004A4C55" w:rsidRDefault="00A21555" w:rsidP="004A4C55">
            <w:r>
              <w:rPr>
                <w:rFonts w:hint="eastAsia"/>
              </w:rPr>
              <w:t>吴晓岛</w:t>
            </w:r>
          </w:p>
          <w:p w14:paraId="415E30DB" w14:textId="77777777"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979FD" w14:paraId="3884F337" w14:textId="77777777" w:rsidTr="00A22DDF">
        <w:trPr>
          <w:jc w:val="center"/>
        </w:trPr>
        <w:tc>
          <w:tcPr>
            <w:tcW w:w="1823" w:type="dxa"/>
          </w:tcPr>
          <w:p w14:paraId="70505484" w14:textId="71EA9992" w:rsidR="005979FD" w:rsidRDefault="006557D0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雇工具</w:t>
            </w:r>
          </w:p>
        </w:tc>
        <w:tc>
          <w:tcPr>
            <w:tcW w:w="1433" w:type="dxa"/>
            <w:vAlign w:val="center"/>
          </w:tcPr>
          <w:p w14:paraId="54C73407" w14:textId="44815C7F" w:rsidR="005979F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6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14:paraId="7923D5EB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6ED28F5B" w14:textId="0B19E7BA" w:rsidR="005979F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15" w:type="dxa"/>
            <w:vAlign w:val="center"/>
          </w:tcPr>
          <w:p w14:paraId="1ED280FC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0CAAFED2" w14:textId="77777777" w:rsidR="005979FD" w:rsidRDefault="00A21555" w:rsidP="004A4C55">
            <w:r>
              <w:rPr>
                <w:rFonts w:hint="eastAsia"/>
              </w:rPr>
              <w:t>吴晓岛</w:t>
            </w:r>
          </w:p>
          <w:p w14:paraId="16FE6568" w14:textId="77777777" w:rsidR="00A215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A4C55" w14:paraId="2B3C3108" w14:textId="77777777" w:rsidTr="00A22DDF">
        <w:trPr>
          <w:jc w:val="center"/>
        </w:trPr>
        <w:tc>
          <w:tcPr>
            <w:tcW w:w="1823" w:type="dxa"/>
          </w:tcPr>
          <w:p w14:paraId="5F7353CE" w14:textId="7C156EB1" w:rsidR="004A4C55" w:rsidRDefault="006557D0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找帮手搜索</w:t>
            </w:r>
          </w:p>
        </w:tc>
        <w:tc>
          <w:tcPr>
            <w:tcW w:w="1433" w:type="dxa"/>
            <w:vAlign w:val="center"/>
          </w:tcPr>
          <w:p w14:paraId="6662E2F8" w14:textId="4699479E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1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14:paraId="7AAA3BD3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6FC617E4" w14:textId="36262B74" w:rsidR="004A4C55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2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15" w:type="dxa"/>
            <w:vAlign w:val="center"/>
          </w:tcPr>
          <w:p w14:paraId="1D8F8AFA" w14:textId="77777777" w:rsidR="004A4C55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3</w:t>
            </w:r>
            <w:r w:rsidR="004A4C55"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6D36A1F" w14:textId="77777777" w:rsidR="00A21555" w:rsidRDefault="00A21555" w:rsidP="004A4C55">
            <w:r>
              <w:rPr>
                <w:rFonts w:hint="eastAsia"/>
              </w:rPr>
              <w:t>吴晓岛</w:t>
            </w:r>
          </w:p>
          <w:p w14:paraId="179ADDD0" w14:textId="77777777" w:rsidR="004A4C55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8E545D" w14:paraId="44939B00" w14:textId="77777777" w:rsidTr="00A22DDF">
        <w:trPr>
          <w:jc w:val="center"/>
        </w:trPr>
        <w:tc>
          <w:tcPr>
            <w:tcW w:w="1823" w:type="dxa"/>
          </w:tcPr>
          <w:p w14:paraId="3F31C9C9" w14:textId="52AE0A00" w:rsidR="008E545D" w:rsidRDefault="006557D0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找帮手</w:t>
            </w:r>
          </w:p>
        </w:tc>
        <w:tc>
          <w:tcPr>
            <w:tcW w:w="1433" w:type="dxa"/>
            <w:vAlign w:val="center"/>
          </w:tcPr>
          <w:p w14:paraId="7417019A" w14:textId="230E3CFF" w:rsidR="008E545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14:paraId="31A56C21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231F924" w14:textId="1AE3046B" w:rsidR="008E545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15" w:type="dxa"/>
            <w:vAlign w:val="center"/>
          </w:tcPr>
          <w:p w14:paraId="422FBB09" w14:textId="77777777" w:rsidR="008E545D" w:rsidRDefault="008E545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2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C2723C2" w14:textId="77777777" w:rsidR="008E545D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979FD" w14:paraId="08F51A1C" w14:textId="77777777" w:rsidTr="00A22DDF">
        <w:trPr>
          <w:jc w:val="center"/>
        </w:trPr>
        <w:tc>
          <w:tcPr>
            <w:tcW w:w="1823" w:type="dxa"/>
          </w:tcPr>
          <w:p w14:paraId="6DAE1A73" w14:textId="70570625" w:rsidR="005979FD" w:rsidRDefault="006557D0" w:rsidP="004A4C55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商城搜索</w:t>
            </w:r>
          </w:p>
        </w:tc>
        <w:tc>
          <w:tcPr>
            <w:tcW w:w="1433" w:type="dxa"/>
            <w:vAlign w:val="center"/>
          </w:tcPr>
          <w:p w14:paraId="4B39AA9C" w14:textId="7128F0C5" w:rsidR="005979F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  <w:vAlign w:val="center"/>
          </w:tcPr>
          <w:p w14:paraId="7E52EDD2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4E7A989C" w14:textId="0CC5F769" w:rsidR="005979FD" w:rsidRDefault="00174151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1</w:t>
              </w:r>
            </w:ins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15" w:type="dxa"/>
            <w:vAlign w:val="center"/>
          </w:tcPr>
          <w:p w14:paraId="503D744F" w14:textId="77777777" w:rsidR="005979FD" w:rsidRDefault="005979FD" w:rsidP="004A4C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 w:rsidR="00482B1D">
              <w:rPr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0A3DA28" w14:textId="77777777" w:rsidR="005979FD" w:rsidRDefault="00A21555" w:rsidP="004A4C55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6921F3B6" w14:textId="77777777" w:rsidTr="00A22DDF">
        <w:trPr>
          <w:jc w:val="center"/>
        </w:trPr>
        <w:tc>
          <w:tcPr>
            <w:tcW w:w="1823" w:type="dxa"/>
          </w:tcPr>
          <w:p w14:paraId="3DF75507" w14:textId="5B5EF1E7" w:rsidR="00482B1D" w:rsidRDefault="006557D0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商城轮播图</w:t>
            </w:r>
          </w:p>
        </w:tc>
        <w:tc>
          <w:tcPr>
            <w:tcW w:w="1433" w:type="dxa"/>
            <w:vAlign w:val="center"/>
          </w:tcPr>
          <w:p w14:paraId="5485B181" w14:textId="572024B7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20</w:t>
            </w:r>
          </w:p>
        </w:tc>
        <w:tc>
          <w:tcPr>
            <w:tcW w:w="1134" w:type="dxa"/>
            <w:vAlign w:val="center"/>
          </w:tcPr>
          <w:p w14:paraId="27F7720A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5ADEAABF" w14:textId="353CB3C6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20</w:t>
            </w:r>
          </w:p>
        </w:tc>
        <w:tc>
          <w:tcPr>
            <w:tcW w:w="1115" w:type="dxa"/>
            <w:vAlign w:val="center"/>
          </w:tcPr>
          <w:p w14:paraId="2B49354F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28EDBF6" w14:textId="77777777" w:rsidR="00482B1D" w:rsidRDefault="00A21555" w:rsidP="00482B1D">
            <w:r>
              <w:rPr>
                <w:rFonts w:hint="eastAsia"/>
              </w:rPr>
              <w:t>吴晓岛</w:t>
            </w:r>
          </w:p>
          <w:p w14:paraId="2D99320D" w14:textId="77777777" w:rsidR="00A21555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3EB638AB" w14:textId="77777777" w:rsidTr="00A22DDF">
        <w:trPr>
          <w:jc w:val="center"/>
        </w:trPr>
        <w:tc>
          <w:tcPr>
            <w:tcW w:w="1823" w:type="dxa"/>
          </w:tcPr>
          <w:p w14:paraId="568F88E6" w14:textId="46CD3E56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商城分类</w:t>
            </w:r>
          </w:p>
        </w:tc>
        <w:tc>
          <w:tcPr>
            <w:tcW w:w="1433" w:type="dxa"/>
            <w:vAlign w:val="center"/>
          </w:tcPr>
          <w:p w14:paraId="5B83BC17" w14:textId="6093AAFA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7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20</w:t>
            </w:r>
          </w:p>
        </w:tc>
        <w:tc>
          <w:tcPr>
            <w:tcW w:w="1134" w:type="dxa"/>
            <w:vAlign w:val="center"/>
          </w:tcPr>
          <w:p w14:paraId="67D3A4B5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D62923D" w14:textId="7FE0127A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20</w:t>
            </w:r>
          </w:p>
        </w:tc>
        <w:tc>
          <w:tcPr>
            <w:tcW w:w="1115" w:type="dxa"/>
            <w:vAlign w:val="center"/>
          </w:tcPr>
          <w:p w14:paraId="099109E0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</w:t>
            </w:r>
            <w:r>
              <w:rPr>
                <w:spacing w:val="-3"/>
              </w:rPr>
              <w:t>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C349671" w14:textId="77777777" w:rsidR="00482B1D" w:rsidRDefault="00A21555" w:rsidP="00482B1D">
            <w:r>
              <w:rPr>
                <w:rFonts w:hint="eastAsia"/>
              </w:rPr>
              <w:t>吴晓岛</w:t>
            </w:r>
          </w:p>
          <w:p w14:paraId="287C2C24" w14:textId="77777777" w:rsidR="00A21555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7E926F2F" w14:textId="77777777" w:rsidTr="00A22DDF">
        <w:trPr>
          <w:jc w:val="center"/>
        </w:trPr>
        <w:tc>
          <w:tcPr>
            <w:tcW w:w="1823" w:type="dxa"/>
          </w:tcPr>
          <w:p w14:paraId="6FA8DEEC" w14:textId="093CA0D9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商品详情页</w:t>
            </w:r>
          </w:p>
        </w:tc>
        <w:tc>
          <w:tcPr>
            <w:tcW w:w="1433" w:type="dxa"/>
            <w:vAlign w:val="center"/>
          </w:tcPr>
          <w:p w14:paraId="3C7CE5AB" w14:textId="767C615D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1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134" w:type="dxa"/>
            <w:vAlign w:val="center"/>
          </w:tcPr>
          <w:p w14:paraId="1E83942F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8D8985B" w14:textId="20445F91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2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1</w:t>
            </w:r>
          </w:p>
        </w:tc>
        <w:tc>
          <w:tcPr>
            <w:tcW w:w="1115" w:type="dxa"/>
            <w:vAlign w:val="center"/>
          </w:tcPr>
          <w:p w14:paraId="6859A742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27284C3" w14:textId="77777777" w:rsidR="00A21555" w:rsidRDefault="00A21555" w:rsidP="00482B1D">
            <w:r>
              <w:rPr>
                <w:rFonts w:hint="eastAsia"/>
              </w:rPr>
              <w:t>吴晓岛</w:t>
            </w:r>
          </w:p>
          <w:p w14:paraId="0E5C1B5D" w14:textId="77777777"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2FC38154" w14:textId="77777777" w:rsidTr="00A22DDF">
        <w:trPr>
          <w:jc w:val="center"/>
        </w:trPr>
        <w:tc>
          <w:tcPr>
            <w:tcW w:w="1823" w:type="dxa"/>
          </w:tcPr>
          <w:p w14:paraId="52C06B50" w14:textId="259830CE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分类详情（附近）</w:t>
            </w:r>
          </w:p>
        </w:tc>
        <w:tc>
          <w:tcPr>
            <w:tcW w:w="1433" w:type="dxa"/>
            <w:vAlign w:val="center"/>
          </w:tcPr>
          <w:p w14:paraId="3AE1C50A" w14:textId="34F6E737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134" w:type="dxa"/>
            <w:vAlign w:val="center"/>
          </w:tcPr>
          <w:p w14:paraId="0250D678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72407828" w14:textId="219F7977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115" w:type="dxa"/>
            <w:vAlign w:val="center"/>
          </w:tcPr>
          <w:p w14:paraId="2E4E8A13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613C8E8" w14:textId="77777777" w:rsidR="00A21555" w:rsidRDefault="00A21555" w:rsidP="00482B1D">
            <w:r>
              <w:rPr>
                <w:rFonts w:hint="eastAsia"/>
              </w:rPr>
              <w:t>吴晓岛</w:t>
            </w:r>
          </w:p>
          <w:p w14:paraId="100F2322" w14:textId="77777777"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773B3AC6" w14:textId="77777777" w:rsidTr="00A22DDF">
        <w:trPr>
          <w:jc w:val="center"/>
        </w:trPr>
        <w:tc>
          <w:tcPr>
            <w:tcW w:w="1823" w:type="dxa"/>
          </w:tcPr>
          <w:p w14:paraId="7A455345" w14:textId="496944E5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lastRenderedPageBreak/>
              <w:t>卖货</w:t>
            </w:r>
          </w:p>
        </w:tc>
        <w:tc>
          <w:tcPr>
            <w:tcW w:w="1433" w:type="dxa"/>
            <w:vAlign w:val="center"/>
          </w:tcPr>
          <w:p w14:paraId="50988383" w14:textId="53234AC5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3</w:t>
            </w:r>
          </w:p>
        </w:tc>
        <w:tc>
          <w:tcPr>
            <w:tcW w:w="1134" w:type="dxa"/>
            <w:vAlign w:val="center"/>
          </w:tcPr>
          <w:p w14:paraId="05FA25C4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68877644" w14:textId="30D41E18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3</w:t>
            </w:r>
          </w:p>
        </w:tc>
        <w:tc>
          <w:tcPr>
            <w:tcW w:w="1115" w:type="dxa"/>
            <w:vAlign w:val="center"/>
          </w:tcPr>
          <w:p w14:paraId="2FD0F309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E085C0F" w14:textId="77777777" w:rsidR="00A21555" w:rsidRDefault="00A21555" w:rsidP="00482B1D">
            <w:r>
              <w:rPr>
                <w:rFonts w:hint="eastAsia"/>
              </w:rPr>
              <w:t>吴晓岛</w:t>
            </w:r>
          </w:p>
          <w:p w14:paraId="21C0A9B5" w14:textId="77777777"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60226D98" w14:textId="77777777" w:rsidTr="00A22DDF">
        <w:trPr>
          <w:jc w:val="center"/>
        </w:trPr>
        <w:tc>
          <w:tcPr>
            <w:tcW w:w="1823" w:type="dxa"/>
          </w:tcPr>
          <w:p w14:paraId="364ABCB6" w14:textId="68630F27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卖货发布</w:t>
            </w:r>
          </w:p>
        </w:tc>
        <w:tc>
          <w:tcPr>
            <w:tcW w:w="1433" w:type="dxa"/>
            <w:vAlign w:val="center"/>
          </w:tcPr>
          <w:p w14:paraId="6C36527A" w14:textId="3D84E42A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4</w:t>
            </w:r>
          </w:p>
        </w:tc>
        <w:tc>
          <w:tcPr>
            <w:tcW w:w="1134" w:type="dxa"/>
            <w:vAlign w:val="center"/>
          </w:tcPr>
          <w:p w14:paraId="7B0713A5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59898E8F" w14:textId="1E200CA3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4</w:t>
            </w:r>
          </w:p>
        </w:tc>
        <w:tc>
          <w:tcPr>
            <w:tcW w:w="1115" w:type="dxa"/>
            <w:vAlign w:val="center"/>
          </w:tcPr>
          <w:p w14:paraId="0D2EFA44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E43AEE9" w14:textId="77777777" w:rsidR="00A21555" w:rsidRDefault="00A21555" w:rsidP="00482B1D">
            <w:r>
              <w:rPr>
                <w:rFonts w:hint="eastAsia"/>
              </w:rPr>
              <w:t>吴晓岛</w:t>
            </w:r>
          </w:p>
          <w:p w14:paraId="659A00ED" w14:textId="77777777"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482B1D" w14:paraId="091F1BC2" w14:textId="77777777" w:rsidTr="00A22DDF">
        <w:trPr>
          <w:jc w:val="center"/>
        </w:trPr>
        <w:tc>
          <w:tcPr>
            <w:tcW w:w="1823" w:type="dxa"/>
          </w:tcPr>
          <w:p w14:paraId="23D356D5" w14:textId="0589F0F0" w:rsidR="00482B1D" w:rsidRDefault="00174151" w:rsidP="00482B1D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类目</w:t>
            </w:r>
          </w:p>
        </w:tc>
        <w:tc>
          <w:tcPr>
            <w:tcW w:w="1433" w:type="dxa"/>
            <w:vAlign w:val="center"/>
          </w:tcPr>
          <w:p w14:paraId="7DB6F175" w14:textId="7CA7F41B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8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34" w:type="dxa"/>
            <w:vAlign w:val="center"/>
          </w:tcPr>
          <w:p w14:paraId="6E5A0BAA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0F7E63D5" w14:textId="495D0F1C" w:rsidR="00482B1D" w:rsidRDefault="00A22DDF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15" w:type="dxa"/>
            <w:vAlign w:val="center"/>
          </w:tcPr>
          <w:p w14:paraId="7EC8AB95" w14:textId="77777777" w:rsidR="00482B1D" w:rsidRDefault="00482B1D" w:rsidP="00482B1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736B5EB9" w14:textId="77777777" w:rsidR="00482B1D" w:rsidRPr="00A21555" w:rsidRDefault="00A21555" w:rsidP="00482B1D">
            <w:r>
              <w:rPr>
                <w:rFonts w:hint="eastAsia"/>
              </w:rPr>
              <w:t>吴晓岛</w:t>
            </w:r>
          </w:p>
          <w:p w14:paraId="791DD91D" w14:textId="77777777" w:rsidR="00482B1D" w:rsidRDefault="00A21555" w:rsidP="00482B1D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35F19" w14:paraId="3D8EF4F9" w14:textId="77777777" w:rsidTr="00A22DDF">
        <w:trPr>
          <w:jc w:val="center"/>
        </w:trPr>
        <w:tc>
          <w:tcPr>
            <w:tcW w:w="1823" w:type="dxa"/>
          </w:tcPr>
          <w:p w14:paraId="09789C73" w14:textId="27D7907A" w:rsidR="00535F19" w:rsidRDefault="00174151" w:rsidP="00535F19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类目搜索</w:t>
            </w:r>
          </w:p>
        </w:tc>
        <w:tc>
          <w:tcPr>
            <w:tcW w:w="1433" w:type="dxa"/>
            <w:vAlign w:val="center"/>
          </w:tcPr>
          <w:p w14:paraId="73169961" w14:textId="02014175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1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34" w:type="dxa"/>
            <w:vAlign w:val="center"/>
          </w:tcPr>
          <w:p w14:paraId="45070185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8D218B8" w14:textId="5453E7C2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2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6</w:t>
            </w:r>
          </w:p>
        </w:tc>
        <w:tc>
          <w:tcPr>
            <w:tcW w:w="1115" w:type="dxa"/>
            <w:vAlign w:val="center"/>
          </w:tcPr>
          <w:p w14:paraId="6F0B16AB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771976F" w14:textId="77777777" w:rsidR="00A21555" w:rsidRPr="00A21555" w:rsidRDefault="00A21555" w:rsidP="00535F19">
            <w:r>
              <w:rPr>
                <w:rFonts w:hint="eastAsia"/>
              </w:rPr>
              <w:t>吴晓岛</w:t>
            </w:r>
          </w:p>
          <w:p w14:paraId="7BCB33CB" w14:textId="77777777" w:rsidR="00535F19" w:rsidRDefault="00A21555" w:rsidP="00535F19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35F19" w14:paraId="4D552DA3" w14:textId="77777777" w:rsidTr="00A22DDF">
        <w:trPr>
          <w:jc w:val="center"/>
        </w:trPr>
        <w:tc>
          <w:tcPr>
            <w:tcW w:w="1823" w:type="dxa"/>
          </w:tcPr>
          <w:p w14:paraId="3058C29C" w14:textId="615360EF" w:rsidR="00535F19" w:rsidRDefault="00174151" w:rsidP="00535F19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经验</w:t>
            </w:r>
          </w:p>
        </w:tc>
        <w:tc>
          <w:tcPr>
            <w:tcW w:w="1433" w:type="dxa"/>
            <w:vAlign w:val="center"/>
          </w:tcPr>
          <w:p w14:paraId="582E9F74" w14:textId="25E3FFD5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34" w:type="dxa"/>
            <w:vAlign w:val="center"/>
          </w:tcPr>
          <w:p w14:paraId="0FA81B9B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3F37C374" w14:textId="6CD025BE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7</w:t>
            </w:r>
          </w:p>
        </w:tc>
        <w:tc>
          <w:tcPr>
            <w:tcW w:w="1115" w:type="dxa"/>
            <w:vAlign w:val="center"/>
          </w:tcPr>
          <w:p w14:paraId="5952112E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3C69FBF6" w14:textId="77777777" w:rsidR="00A21555" w:rsidRPr="00A21555" w:rsidRDefault="00A21555" w:rsidP="00535F19">
            <w:r>
              <w:rPr>
                <w:rFonts w:hint="eastAsia"/>
              </w:rPr>
              <w:t>吴晓岛</w:t>
            </w:r>
          </w:p>
          <w:p w14:paraId="48F3D592" w14:textId="77777777" w:rsidR="00535F19" w:rsidRDefault="00A21555" w:rsidP="00535F19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35F19" w14:paraId="5E50E303" w14:textId="77777777" w:rsidTr="00A22DDF">
        <w:trPr>
          <w:trHeight w:val="493"/>
          <w:jc w:val="center"/>
        </w:trPr>
        <w:tc>
          <w:tcPr>
            <w:tcW w:w="1823" w:type="dxa"/>
          </w:tcPr>
          <w:p w14:paraId="57C499C2" w14:textId="071BF22B" w:rsidR="00535F19" w:rsidRDefault="00174151" w:rsidP="00535F19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433" w:type="dxa"/>
            <w:vAlign w:val="center"/>
          </w:tcPr>
          <w:p w14:paraId="2C4B959F" w14:textId="3AD03955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34" w:type="dxa"/>
            <w:vAlign w:val="center"/>
          </w:tcPr>
          <w:p w14:paraId="6AB7CF0C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  <w:vAlign w:val="center"/>
          </w:tcPr>
          <w:p w14:paraId="288EFAD8" w14:textId="44F20208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8</w:t>
            </w:r>
          </w:p>
        </w:tc>
        <w:tc>
          <w:tcPr>
            <w:tcW w:w="1115" w:type="dxa"/>
            <w:vAlign w:val="center"/>
          </w:tcPr>
          <w:p w14:paraId="1039F123" w14:textId="77777777" w:rsidR="00535F19" w:rsidRDefault="00535F19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9E475D4" w14:textId="77777777" w:rsidR="00A21555" w:rsidRPr="00A21555" w:rsidRDefault="00A21555" w:rsidP="00535F19">
            <w:r>
              <w:rPr>
                <w:rFonts w:hint="eastAsia"/>
              </w:rPr>
              <w:t>吴晓岛</w:t>
            </w:r>
          </w:p>
          <w:p w14:paraId="6C88FCA3" w14:textId="77777777" w:rsidR="00535F19" w:rsidRDefault="00A21555" w:rsidP="00535F19">
            <w:pPr>
              <w:rPr>
                <w:spacing w:val="-3"/>
              </w:rPr>
            </w:pPr>
            <w:r>
              <w:rPr>
                <w:rFonts w:hint="eastAsia"/>
              </w:rPr>
              <w:t>黄天润</w:t>
            </w:r>
          </w:p>
        </w:tc>
      </w:tr>
      <w:tr w:rsidR="00535F19" w14:paraId="40BDB02D" w14:textId="77777777" w:rsidTr="00A22DDF">
        <w:trPr>
          <w:trHeight w:val="883"/>
          <w:jc w:val="center"/>
        </w:trPr>
        <w:tc>
          <w:tcPr>
            <w:tcW w:w="1823" w:type="dxa"/>
          </w:tcPr>
          <w:p w14:paraId="6021D636" w14:textId="3CD56843" w:rsidR="00535F19" w:rsidRDefault="00174151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扶贫搜索</w:t>
            </w:r>
          </w:p>
        </w:tc>
        <w:tc>
          <w:tcPr>
            <w:tcW w:w="1433" w:type="dxa"/>
          </w:tcPr>
          <w:p w14:paraId="0D23B395" w14:textId="46B4F91E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34" w:type="dxa"/>
          </w:tcPr>
          <w:p w14:paraId="2DAD0610" w14:textId="48DF8AE2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275" w:type="dxa"/>
          </w:tcPr>
          <w:p w14:paraId="61CE70B9" w14:textId="42E4F6BB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ins w:id="9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2</w:t>
            </w:r>
            <w:r>
              <w:rPr>
                <w:rFonts w:hint="eastAsia"/>
                <w:spacing w:val="-3"/>
              </w:rPr>
              <w:t>9</w:t>
            </w:r>
          </w:p>
        </w:tc>
        <w:tc>
          <w:tcPr>
            <w:tcW w:w="1115" w:type="dxa"/>
          </w:tcPr>
          <w:p w14:paraId="47C74C0A" w14:textId="3ADA8DDB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563AB8A9" w14:textId="77777777" w:rsidR="00535F19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43BCE583" w14:textId="153CFC0B" w:rsidR="00A22DDF" w:rsidRDefault="00A22DDF" w:rsidP="00535F19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A21555" w14:paraId="2FC50A96" w14:textId="77777777" w:rsidTr="00A22DDF">
        <w:trPr>
          <w:jc w:val="center"/>
        </w:trPr>
        <w:tc>
          <w:tcPr>
            <w:tcW w:w="1823" w:type="dxa"/>
          </w:tcPr>
          <w:p w14:paraId="481C832B" w14:textId="072F894C" w:rsidR="00A21555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政策</w:t>
            </w:r>
          </w:p>
        </w:tc>
        <w:tc>
          <w:tcPr>
            <w:tcW w:w="1433" w:type="dxa"/>
          </w:tcPr>
          <w:p w14:paraId="08E0D3C7" w14:textId="6977DCB7" w:rsidR="00A21555" w:rsidRDefault="00A22DDF" w:rsidP="00A21555">
            <w:ins w:id="9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30</w:t>
            </w:r>
          </w:p>
        </w:tc>
        <w:tc>
          <w:tcPr>
            <w:tcW w:w="1134" w:type="dxa"/>
          </w:tcPr>
          <w:p w14:paraId="342933E3" w14:textId="4BF88DE4" w:rsidR="00A21555" w:rsidRDefault="00A22DDF" w:rsidP="00A2155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2BB866F4" w14:textId="4E7938A5" w:rsidR="00A21555" w:rsidRDefault="00A22DDF" w:rsidP="00A21555">
            <w:ins w:id="10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  <w:r>
                <w:rPr>
                  <w:rFonts w:hint="eastAsia"/>
                  <w:spacing w:val="-3"/>
                </w:rPr>
                <w:t>4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30</w:t>
            </w:r>
          </w:p>
        </w:tc>
        <w:tc>
          <w:tcPr>
            <w:tcW w:w="1115" w:type="dxa"/>
          </w:tcPr>
          <w:p w14:paraId="5C527029" w14:textId="55B8E67E" w:rsidR="00A21555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037A870" w14:textId="77777777" w:rsidR="00A21555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61A5C6B5" w14:textId="54DD0924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174151" w14:paraId="03F0617F" w14:textId="77777777" w:rsidTr="00A22DDF">
        <w:trPr>
          <w:jc w:val="center"/>
        </w:trPr>
        <w:tc>
          <w:tcPr>
            <w:tcW w:w="1823" w:type="dxa"/>
          </w:tcPr>
          <w:p w14:paraId="01DA2664" w14:textId="6C727813" w:rsidR="00174151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政策详情页</w:t>
            </w:r>
          </w:p>
        </w:tc>
        <w:tc>
          <w:tcPr>
            <w:tcW w:w="1433" w:type="dxa"/>
          </w:tcPr>
          <w:p w14:paraId="28FF7617" w14:textId="018B6876" w:rsidR="00174151" w:rsidRDefault="00A22DDF" w:rsidP="00A21555">
            <w:pPr>
              <w:rPr>
                <w:rFonts w:hint="eastAsia"/>
              </w:rPr>
            </w:pPr>
            <w:ins w:id="101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5-1</w:t>
            </w:r>
          </w:p>
        </w:tc>
        <w:tc>
          <w:tcPr>
            <w:tcW w:w="1134" w:type="dxa"/>
          </w:tcPr>
          <w:p w14:paraId="6B6206D4" w14:textId="36841D0D" w:rsidR="00174151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2AACE5E2" w14:textId="055B5DA8" w:rsidR="00174151" w:rsidRDefault="00A22DDF" w:rsidP="00A21555">
            <w:pPr>
              <w:rPr>
                <w:rFonts w:hint="eastAsia"/>
              </w:rPr>
            </w:pPr>
            <w:ins w:id="102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5-1</w:t>
            </w:r>
          </w:p>
        </w:tc>
        <w:tc>
          <w:tcPr>
            <w:tcW w:w="1115" w:type="dxa"/>
          </w:tcPr>
          <w:p w14:paraId="45FBD41C" w14:textId="586385E8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419CAC52" w14:textId="77777777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69051B2C" w14:textId="5CB31D45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174151" w14:paraId="2D6F6C1C" w14:textId="77777777" w:rsidTr="00A22DDF">
        <w:trPr>
          <w:jc w:val="center"/>
        </w:trPr>
        <w:tc>
          <w:tcPr>
            <w:tcW w:w="1823" w:type="dxa"/>
          </w:tcPr>
          <w:p w14:paraId="5BD91E30" w14:textId="3D7699E6" w:rsidR="00174151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经验</w:t>
            </w:r>
          </w:p>
        </w:tc>
        <w:tc>
          <w:tcPr>
            <w:tcW w:w="1433" w:type="dxa"/>
          </w:tcPr>
          <w:p w14:paraId="3367F0FA" w14:textId="7D062440" w:rsidR="00174151" w:rsidRDefault="00A22DDF" w:rsidP="00A21555">
            <w:pPr>
              <w:rPr>
                <w:rFonts w:hint="eastAsia"/>
              </w:rPr>
            </w:pPr>
            <w:ins w:id="103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134" w:type="dxa"/>
          </w:tcPr>
          <w:p w14:paraId="359482FC" w14:textId="6E9D4CFC" w:rsidR="00174151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1D71C10F" w14:textId="391B0263" w:rsidR="00174151" w:rsidRDefault="00A22DDF" w:rsidP="00A21555">
            <w:pPr>
              <w:rPr>
                <w:rFonts w:hint="eastAsia"/>
              </w:rPr>
            </w:pPr>
            <w:ins w:id="104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2</w:t>
            </w:r>
          </w:p>
        </w:tc>
        <w:tc>
          <w:tcPr>
            <w:tcW w:w="1115" w:type="dxa"/>
          </w:tcPr>
          <w:p w14:paraId="3008292D" w14:textId="4663D26E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25262F8D" w14:textId="77777777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44207D30" w14:textId="2C6D6C0F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174151" w14:paraId="58249790" w14:textId="77777777" w:rsidTr="00A22DDF">
        <w:trPr>
          <w:jc w:val="center"/>
        </w:trPr>
        <w:tc>
          <w:tcPr>
            <w:tcW w:w="1823" w:type="dxa"/>
          </w:tcPr>
          <w:p w14:paraId="09164FD2" w14:textId="48B34299" w:rsidR="00174151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经验详情页</w:t>
            </w:r>
          </w:p>
        </w:tc>
        <w:tc>
          <w:tcPr>
            <w:tcW w:w="1433" w:type="dxa"/>
          </w:tcPr>
          <w:p w14:paraId="3800E37C" w14:textId="28868EB1" w:rsidR="00174151" w:rsidRDefault="00A22DDF" w:rsidP="00A21555">
            <w:pPr>
              <w:rPr>
                <w:rFonts w:hint="eastAsia"/>
              </w:rPr>
            </w:pPr>
            <w:ins w:id="105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3</w:t>
            </w:r>
          </w:p>
        </w:tc>
        <w:tc>
          <w:tcPr>
            <w:tcW w:w="1134" w:type="dxa"/>
          </w:tcPr>
          <w:p w14:paraId="1523EEBB" w14:textId="10E6EC61" w:rsidR="00174151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1E8A37E1" w14:textId="480E7B7A" w:rsidR="00174151" w:rsidRDefault="00A22DDF" w:rsidP="00A21555">
            <w:pPr>
              <w:rPr>
                <w:rFonts w:hint="eastAsia"/>
              </w:rPr>
            </w:pPr>
            <w:ins w:id="106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3</w:t>
            </w:r>
          </w:p>
        </w:tc>
        <w:tc>
          <w:tcPr>
            <w:tcW w:w="1115" w:type="dxa"/>
          </w:tcPr>
          <w:p w14:paraId="378E7234" w14:textId="4B8184DA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003D737A" w14:textId="77777777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6EC008F5" w14:textId="78CEC608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174151" w14:paraId="281206D2" w14:textId="77777777" w:rsidTr="00A22DDF">
        <w:trPr>
          <w:jc w:val="center"/>
        </w:trPr>
        <w:tc>
          <w:tcPr>
            <w:tcW w:w="1823" w:type="dxa"/>
          </w:tcPr>
          <w:p w14:paraId="7DFB2BD7" w14:textId="1FF0DDEA" w:rsidR="00174151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科技扶贫</w:t>
            </w:r>
          </w:p>
        </w:tc>
        <w:tc>
          <w:tcPr>
            <w:tcW w:w="1433" w:type="dxa"/>
          </w:tcPr>
          <w:p w14:paraId="27CDE1E0" w14:textId="15BFC988" w:rsidR="00174151" w:rsidRDefault="00A22DDF" w:rsidP="00A21555">
            <w:pPr>
              <w:rPr>
                <w:rFonts w:hint="eastAsia"/>
              </w:rPr>
            </w:pPr>
            <w:ins w:id="107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4</w:t>
            </w:r>
          </w:p>
        </w:tc>
        <w:tc>
          <w:tcPr>
            <w:tcW w:w="1134" w:type="dxa"/>
          </w:tcPr>
          <w:p w14:paraId="205F1123" w14:textId="1DF72934" w:rsidR="00174151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7A213F7B" w14:textId="18A1B4E5" w:rsidR="00174151" w:rsidRDefault="00A22DDF" w:rsidP="00A21555">
            <w:pPr>
              <w:rPr>
                <w:rFonts w:hint="eastAsia"/>
              </w:rPr>
            </w:pPr>
            <w:ins w:id="108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4</w:t>
            </w:r>
          </w:p>
        </w:tc>
        <w:tc>
          <w:tcPr>
            <w:tcW w:w="1115" w:type="dxa"/>
          </w:tcPr>
          <w:p w14:paraId="688D54BB" w14:textId="44AE7453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1D6256E1" w14:textId="77777777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10F87E4D" w14:textId="4371D08E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174151" w14:paraId="4D3BCBA8" w14:textId="77777777" w:rsidTr="00A22DDF">
        <w:trPr>
          <w:jc w:val="center"/>
        </w:trPr>
        <w:tc>
          <w:tcPr>
            <w:tcW w:w="1823" w:type="dxa"/>
          </w:tcPr>
          <w:p w14:paraId="2DBC5795" w14:textId="1D3689C9" w:rsidR="00174151" w:rsidRDefault="00174151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科技扶贫详情页</w:t>
            </w:r>
          </w:p>
        </w:tc>
        <w:tc>
          <w:tcPr>
            <w:tcW w:w="1433" w:type="dxa"/>
          </w:tcPr>
          <w:p w14:paraId="2D78BC02" w14:textId="753049A0" w:rsidR="00174151" w:rsidRDefault="00A22DDF" w:rsidP="00A21555">
            <w:pPr>
              <w:rPr>
                <w:rFonts w:hint="eastAsia"/>
              </w:rPr>
            </w:pPr>
            <w:ins w:id="109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34" w:type="dxa"/>
          </w:tcPr>
          <w:p w14:paraId="0BD15A24" w14:textId="0A466B54" w:rsidR="00174151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275" w:type="dxa"/>
          </w:tcPr>
          <w:p w14:paraId="797BE081" w14:textId="23CCE42A" w:rsidR="00174151" w:rsidRDefault="00A22DDF" w:rsidP="00A21555">
            <w:pPr>
              <w:rPr>
                <w:rFonts w:hint="eastAsia"/>
              </w:rPr>
            </w:pPr>
            <w:ins w:id="110" w:author="1419738126@qq.com" w:date="2020-04-17T12:37:00Z">
              <w:r>
                <w:rPr>
                  <w:spacing w:val="-3"/>
                </w:rPr>
                <w:t>20</w:t>
              </w:r>
              <w:r>
                <w:rPr>
                  <w:rFonts w:hint="eastAsia"/>
                  <w:spacing w:val="-3"/>
                </w:rPr>
                <w:t>20</w:t>
              </w:r>
              <w:r>
                <w:rPr>
                  <w:spacing w:val="-3"/>
                </w:rPr>
                <w:t>-</w:t>
              </w:r>
            </w:ins>
            <w:r>
              <w:rPr>
                <w:rFonts w:hint="eastAsia"/>
                <w:spacing w:val="-3"/>
              </w:rPr>
              <w:t>5-</w:t>
            </w:r>
            <w:r>
              <w:rPr>
                <w:rFonts w:hint="eastAsia"/>
                <w:spacing w:val="-3"/>
              </w:rPr>
              <w:t>5</w:t>
            </w:r>
          </w:p>
        </w:tc>
        <w:tc>
          <w:tcPr>
            <w:tcW w:w="1115" w:type="dxa"/>
          </w:tcPr>
          <w:p w14:paraId="2060B55E" w14:textId="40C11D85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14:paraId="6F4B7723" w14:textId="77777777" w:rsidR="00174151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吴晓岛</w:t>
            </w:r>
          </w:p>
          <w:p w14:paraId="391A9E68" w14:textId="2C35025D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黄天润</w:t>
            </w:r>
          </w:p>
        </w:tc>
      </w:tr>
      <w:tr w:rsidR="00A22DDF" w14:paraId="41C266A6" w14:textId="77777777" w:rsidTr="00A22DDF">
        <w:trPr>
          <w:jc w:val="center"/>
        </w:trPr>
        <w:tc>
          <w:tcPr>
            <w:tcW w:w="1823" w:type="dxa"/>
          </w:tcPr>
          <w:p w14:paraId="57CB9B0A" w14:textId="2B21B3BD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433" w:type="dxa"/>
          </w:tcPr>
          <w:p w14:paraId="3907BA4E" w14:textId="1AD6FD89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34" w:type="dxa"/>
          </w:tcPr>
          <w:p w14:paraId="78831CD9" w14:textId="6F90E9EA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275" w:type="dxa"/>
          </w:tcPr>
          <w:p w14:paraId="58F69ADB" w14:textId="519EAB3F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1115" w:type="dxa"/>
          </w:tcPr>
          <w:p w14:paraId="079F9E4D" w14:textId="0AD28E52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14:paraId="1188A22E" w14:textId="1E52AC31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A22DDF" w14:paraId="5A80FA2F" w14:textId="77777777" w:rsidTr="00A22DDF">
        <w:trPr>
          <w:jc w:val="center"/>
        </w:trPr>
        <w:tc>
          <w:tcPr>
            <w:tcW w:w="1823" w:type="dxa"/>
          </w:tcPr>
          <w:p w14:paraId="60B2552F" w14:textId="77777777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</w:p>
        </w:tc>
        <w:tc>
          <w:tcPr>
            <w:tcW w:w="1433" w:type="dxa"/>
          </w:tcPr>
          <w:p w14:paraId="347AD7BF" w14:textId="4AB69F42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2020-4-28</w:t>
            </w:r>
          </w:p>
        </w:tc>
        <w:tc>
          <w:tcPr>
            <w:tcW w:w="1134" w:type="dxa"/>
          </w:tcPr>
          <w:p w14:paraId="67B394E6" w14:textId="5C06DF2A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2020-5-10</w:t>
            </w:r>
          </w:p>
        </w:tc>
        <w:tc>
          <w:tcPr>
            <w:tcW w:w="1275" w:type="dxa"/>
          </w:tcPr>
          <w:p w14:paraId="6F642593" w14:textId="1678765A" w:rsidR="00A22DDF" w:rsidRDefault="00A22DDF" w:rsidP="00A21555">
            <w:pPr>
              <w:rPr>
                <w:rFonts w:hint="eastAsia"/>
              </w:rPr>
            </w:pPr>
            <w:r>
              <w:rPr>
                <w:rFonts w:hint="eastAsia"/>
              </w:rPr>
              <w:t>2020-4-28</w:t>
            </w:r>
          </w:p>
        </w:tc>
        <w:tc>
          <w:tcPr>
            <w:tcW w:w="1115" w:type="dxa"/>
          </w:tcPr>
          <w:p w14:paraId="7002796D" w14:textId="47DE038C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2020-5-10</w:t>
            </w:r>
          </w:p>
        </w:tc>
        <w:tc>
          <w:tcPr>
            <w:tcW w:w="1109" w:type="dxa"/>
          </w:tcPr>
          <w:p w14:paraId="29F942B6" w14:textId="57CCF03C" w:rsidR="00A22DDF" w:rsidRDefault="00A22DDF" w:rsidP="00A21555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12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14:paraId="3533E77F" w14:textId="77777777" w:rsidR="004A4C55" w:rsidRDefault="004A4C55" w:rsidP="004A4C55">
      <w:pPr>
        <w:pStyle w:val="2"/>
      </w:pPr>
      <w:bookmarkStart w:id="111" w:name="_Toc502856332"/>
      <w:r>
        <w:rPr>
          <w:rFonts w:hint="eastAsia"/>
        </w:rPr>
        <w:t>通过准则</w:t>
      </w:r>
      <w:bookmarkEnd w:id="111"/>
    </w:p>
    <w:p w14:paraId="2344C629" w14:textId="77777777" w:rsidR="004A4C55" w:rsidRDefault="004A4C55" w:rsidP="004A4C55">
      <w:pPr>
        <w:pStyle w:val="a0"/>
        <w:numPr>
          <w:ilvl w:val="1"/>
          <w:numId w:val="6"/>
        </w:numPr>
      </w:pPr>
      <w:r>
        <w:rPr>
          <w:rFonts w:hint="eastAsia"/>
        </w:rPr>
        <w:t>测试范围内的模块功能都经过验证，基本满足功能描述</w:t>
      </w:r>
    </w:p>
    <w:p w14:paraId="2072D043" w14:textId="77777777" w:rsidR="004A4C55" w:rsidRDefault="004A4C55" w:rsidP="004A4C55">
      <w:pPr>
        <w:pStyle w:val="a0"/>
        <w:numPr>
          <w:ilvl w:val="1"/>
          <w:numId w:val="6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14:paraId="6FAC6B1C" w14:textId="77777777" w:rsidR="004A4C55" w:rsidRDefault="004A4C55" w:rsidP="004A4C55">
      <w:pPr>
        <w:pStyle w:val="31"/>
        <w:ind w:leftChars="250"/>
      </w:pPr>
    </w:p>
    <w:p w14:paraId="44960A08" w14:textId="77777777" w:rsidR="004A4C55" w:rsidRDefault="004A4C55" w:rsidP="004A4C55">
      <w:pPr>
        <w:pStyle w:val="1"/>
      </w:pPr>
      <w:bookmarkStart w:id="112" w:name="_Toc502856333"/>
      <w:r>
        <w:rPr>
          <w:rFonts w:hint="eastAsia"/>
        </w:rPr>
        <w:lastRenderedPageBreak/>
        <w:t>测试方案</w:t>
      </w:r>
      <w:bookmarkEnd w:id="112"/>
    </w:p>
    <w:p w14:paraId="4B0BAE4C" w14:textId="77777777" w:rsidR="004A4C55" w:rsidRDefault="004A4C55" w:rsidP="004A4C55">
      <w:pPr>
        <w:pStyle w:val="2"/>
      </w:pPr>
      <w:bookmarkStart w:id="113" w:name="_Toc502856334"/>
      <w:r>
        <w:rPr>
          <w:rFonts w:hint="eastAsia"/>
        </w:rPr>
        <w:t>测试策略</w:t>
      </w:r>
      <w:bookmarkEnd w:id="113"/>
    </w:p>
    <w:p w14:paraId="1A2A67D6" w14:textId="77777777" w:rsidR="004A4C55" w:rsidRDefault="004A4C55" w:rsidP="004A4C55">
      <w:pPr>
        <w:numPr>
          <w:ilvl w:val="0"/>
          <w:numId w:val="7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14:paraId="67DE487E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14:paraId="558FFC1D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14:paraId="0FC7C56C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14:paraId="7DED6E63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14:paraId="18B0C7F9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14:paraId="50F4669C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14:paraId="4B114FA1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14:paraId="7228AEF9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1DCD7E58" w14:textId="77777777" w:rsidR="004A4C55" w:rsidRDefault="004A4C55" w:rsidP="004A4C55"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14:paraId="6F74C16B" w14:textId="77777777" w:rsidR="004A4C55" w:rsidRDefault="004A4C55" w:rsidP="004A4C55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14:paraId="6D2D22B3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14:paraId="77991E8A" w14:textId="77777777" w:rsidR="004A4C55" w:rsidRDefault="004A4C55" w:rsidP="004A4C55">
      <w:pPr>
        <w:widowControl/>
        <w:jc w:val="left"/>
        <w:rPr>
          <w:rFonts w:eastAsia="黑体"/>
          <w:b/>
          <w:snapToGrid/>
          <w:kern w:val="2"/>
          <w:sz w:val="24"/>
        </w:rPr>
      </w:pPr>
      <w:r>
        <w:br w:type="page"/>
      </w:r>
    </w:p>
    <w:p w14:paraId="48359B87" w14:textId="77777777" w:rsidR="004A4C55" w:rsidRDefault="004A4C55" w:rsidP="004A4C55">
      <w:pPr>
        <w:pStyle w:val="2"/>
      </w:pPr>
      <w:bookmarkStart w:id="114" w:name="_Toc502856335"/>
      <w:r>
        <w:rPr>
          <w:rFonts w:hint="eastAsia"/>
        </w:rPr>
        <w:lastRenderedPageBreak/>
        <w:t>测试范围</w:t>
      </w:r>
      <w:bookmarkEnd w:id="114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4A4C55" w14:paraId="65535F02" w14:textId="77777777" w:rsidTr="003D3CA6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B9C6C93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AFE17C5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10E2CEA4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81E1688" w14:textId="77777777" w:rsidR="004A4C55" w:rsidRDefault="004A4C55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3D3CA6" w14:paraId="720EFD1D" w14:textId="77777777" w:rsidTr="003D3CA6">
        <w:trPr>
          <w:trHeight w:val="636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4A70B661" w14:textId="2716271F" w:rsidR="003D3CA6" w:rsidRDefault="00B5747B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利农</w:t>
            </w:r>
          </w:p>
          <w:p w14:paraId="61117B3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6B1780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登陆</w:t>
            </w:r>
          </w:p>
        </w:tc>
        <w:tc>
          <w:tcPr>
            <w:tcW w:w="2994" w:type="dxa"/>
            <w:vMerge w:val="restart"/>
            <w:vAlign w:val="center"/>
          </w:tcPr>
          <w:p w14:paraId="1156661C" w14:textId="77777777" w:rsidR="003D3CA6" w:rsidRPr="00210DA7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A97F140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3D3CA6" w14:paraId="5892FEB7" w14:textId="77777777" w:rsidTr="003D3CA6">
        <w:trPr>
          <w:trHeight w:val="2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112BB5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1C6A76D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D11F749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5487A91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3D3CA6" w14:paraId="4962B7FD" w14:textId="77777777" w:rsidTr="003D3CA6">
        <w:trPr>
          <w:trHeight w:val="31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429DD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8AE9934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D380DAC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A7158A6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点击登录</w:t>
            </w:r>
          </w:p>
        </w:tc>
      </w:tr>
      <w:tr w:rsidR="003D3CA6" w14:paraId="4022DA00" w14:textId="77777777" w:rsidTr="003D3CA6">
        <w:trPr>
          <w:trHeight w:val="551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B393D0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E7006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2070E36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13B9208F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输入手机号码</w:t>
            </w:r>
          </w:p>
        </w:tc>
      </w:tr>
      <w:tr w:rsidR="003D3CA6" w14:paraId="2BB0CC3B" w14:textId="77777777" w:rsidTr="003D3CA6">
        <w:trPr>
          <w:trHeight w:val="45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41219D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5769099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095ED3E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2BB04B8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3D3CA6" w14:paraId="684F0FC0" w14:textId="77777777" w:rsidTr="003D3CA6">
        <w:trPr>
          <w:trHeight w:val="5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897BA0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C9794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F3E4DD7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43D2205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再次输入密码</w:t>
            </w:r>
          </w:p>
        </w:tc>
      </w:tr>
      <w:tr w:rsidR="003D3CA6" w14:paraId="48A09830" w14:textId="77777777" w:rsidTr="003D3CA6">
        <w:trPr>
          <w:trHeight w:val="21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C1C355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137C08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2E18DB3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205EEA2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3D3CA6" w14:paraId="0DFCAD13" w14:textId="77777777" w:rsidTr="003D3CA6">
        <w:trPr>
          <w:trHeight w:val="3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FB5363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BBAD0A8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8E3B91C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3415F95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3D3CA6" w14:paraId="6E0C5376" w14:textId="77777777" w:rsidTr="003D3CA6"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188727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A9D1547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74625E6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28D1FB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点击注册</w:t>
            </w:r>
          </w:p>
        </w:tc>
      </w:tr>
      <w:tr w:rsidR="003D3CA6" w14:paraId="5D618470" w14:textId="77777777" w:rsidTr="003D3CA6">
        <w:trPr>
          <w:trHeight w:val="43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9EAC86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1819D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0AA382C8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忘记密码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DDCDEF0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3D3CA6" w14:paraId="32FC4EE3" w14:textId="77777777" w:rsidTr="003D3CA6">
        <w:trPr>
          <w:trHeight w:val="4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22A21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B036CD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B331B09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2A0EEF7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3D3CA6" w14:paraId="13E9A134" w14:textId="77777777" w:rsidTr="003D3CA6">
        <w:trPr>
          <w:trHeight w:val="43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46B31D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F638A4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8BC8DB9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495DA6E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3D3CA6" w14:paraId="0609D314" w14:textId="77777777" w:rsidTr="003D3CA6">
        <w:trPr>
          <w:trHeight w:val="576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4DA094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BA3BEC4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3DA3F58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BCDA27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输入新密码</w:t>
            </w:r>
          </w:p>
        </w:tc>
      </w:tr>
      <w:tr w:rsidR="003D3CA6" w14:paraId="490A7200" w14:textId="77777777" w:rsidTr="003D3CA6">
        <w:trPr>
          <w:trHeight w:val="4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1F34FA0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429128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AC771D0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06620F0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再次输入新密码</w:t>
            </w:r>
          </w:p>
        </w:tc>
      </w:tr>
      <w:tr w:rsidR="003D3CA6" w14:paraId="6DFE0223" w14:textId="77777777" w:rsidTr="003D3CA6">
        <w:trPr>
          <w:trHeight w:val="48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0C44989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45D6F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353FB60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DF564A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点击确定</w:t>
            </w:r>
          </w:p>
        </w:tc>
      </w:tr>
      <w:tr w:rsidR="003D3CA6" w14:paraId="5459E125" w14:textId="77777777" w:rsidTr="003D3CA6">
        <w:trPr>
          <w:trHeight w:val="84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A4EDD4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44B443" w14:textId="77777777" w:rsidR="003D3CA6" w:rsidRPr="00F96926" w:rsidRDefault="003D3CA6" w:rsidP="0040025F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首页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14C42471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地点定位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3B6BC12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定位当前省市</w:t>
            </w:r>
          </w:p>
        </w:tc>
      </w:tr>
      <w:tr w:rsidR="003D3CA6" w14:paraId="391B16DC" w14:textId="77777777" w:rsidTr="003D3CA6">
        <w:trPr>
          <w:trHeight w:val="7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1F23C8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C733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12CDE539" w14:textId="7220AEE6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广告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FDF6B0F" w14:textId="1EE2F09A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点击可查看广告页面</w:t>
            </w:r>
          </w:p>
        </w:tc>
      </w:tr>
      <w:tr w:rsidR="003D3CA6" w14:paraId="7F91A2B5" w14:textId="77777777" w:rsidTr="003D3CA6">
        <w:trPr>
          <w:trHeight w:val="84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F48CBDD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1C43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529221AA" w14:textId="2166F61F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天气组件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B2257DD" w14:textId="7076D42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显示当前天气情况</w:t>
            </w:r>
          </w:p>
        </w:tc>
      </w:tr>
      <w:tr w:rsidR="003D3CA6" w14:paraId="58A16651" w14:textId="77777777" w:rsidTr="003D3CA6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1BE96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D5BA67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005D0525" w14:textId="3144BC46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9B1C82" w14:textId="29896B44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点击可进行搜索</w:t>
            </w:r>
          </w:p>
        </w:tc>
      </w:tr>
      <w:tr w:rsidR="003D3CA6" w14:paraId="402C6E25" w14:textId="77777777" w:rsidTr="003D3CA6">
        <w:trPr>
          <w:trHeight w:val="64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2DF1765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1506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78C6BA5C" w14:textId="309B6551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小知识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AE8630A" w14:textId="25BF52AC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点击跳转到小知识页面</w:t>
            </w:r>
          </w:p>
        </w:tc>
      </w:tr>
      <w:tr w:rsidR="003D3CA6" w14:paraId="418C8737" w14:textId="77777777" w:rsidTr="003D3CA6"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38A507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EBD73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3DF6D026" w14:textId="095B366D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行情图片轮播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09C26E2" w14:textId="59E5698B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图片轮播</w:t>
            </w:r>
          </w:p>
        </w:tc>
      </w:tr>
      <w:tr w:rsidR="003D3CA6" w14:paraId="48697988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2C1E0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288AC3E" w14:textId="4B9B913A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脱贫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504474C1" w14:textId="2EC3B863" w:rsidR="003D3CA6" w:rsidRDefault="003D3CA6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搜索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D3FECB9" w14:textId="397C6F59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点击可进行搜索</w:t>
            </w:r>
          </w:p>
        </w:tc>
      </w:tr>
      <w:tr w:rsidR="003D3CA6" w14:paraId="6ACED1CD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16827D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3CDC10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67739D95" w14:textId="54D60D68" w:rsidR="003D3CA6" w:rsidRDefault="003D3CA6" w:rsidP="004A4C55">
            <w:pPr>
              <w:pStyle w:val="31"/>
              <w:ind w:left="0"/>
              <w:jc w:val="left"/>
            </w:pPr>
            <w:r>
              <w:rPr>
                <w:rFonts w:hint="eastAsia"/>
              </w:rPr>
              <w:t>新闻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14E1F" w14:textId="44EF4AD5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点击跳转到新闻页</w:t>
            </w:r>
          </w:p>
        </w:tc>
      </w:tr>
      <w:tr w:rsidR="003D3CA6" w14:paraId="34E99D04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BD09A3E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CBA39B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4F45827D" w14:textId="0D4E2667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政策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BE128" w14:textId="6564C753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点击跳转到政策页面</w:t>
            </w:r>
          </w:p>
        </w:tc>
      </w:tr>
      <w:tr w:rsidR="003D3CA6" w14:paraId="1DC40E44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519938B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13E2FE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59C1C801" w14:textId="6075482B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经验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2A294" w14:textId="68C28D5D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点击跳转到经验页面</w:t>
            </w:r>
          </w:p>
        </w:tc>
      </w:tr>
      <w:tr w:rsidR="003D3CA6" w14:paraId="01B57682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C70411D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7E9F58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19B3DA73" w14:textId="07680437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科技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01B56" w14:textId="5E9D2B71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点击跳转到科技扶贫页面</w:t>
            </w:r>
          </w:p>
        </w:tc>
      </w:tr>
      <w:tr w:rsidR="003D3CA6" w14:paraId="3D0AD0FD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3382053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CE559" w14:textId="5438F40A" w:rsidR="003D3CA6" w:rsidRDefault="003D3CA6" w:rsidP="002C1A7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>政策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5A374EF6" w14:textId="3C46D9AB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政策文章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D2616" w14:textId="7AB0EE45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政策详情页</w:t>
            </w:r>
          </w:p>
        </w:tc>
      </w:tr>
      <w:tr w:rsidR="003D3CA6" w14:paraId="399695B4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300602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6E8F5" w14:textId="341F77E8" w:rsidR="003D3CA6" w:rsidRDefault="003D3CA6" w:rsidP="002C1A75">
            <w:pPr>
              <w:spacing w:line="300" w:lineRule="auto"/>
              <w:ind w:firstLineChars="400" w:firstLine="840"/>
              <w:rPr>
                <w:rFonts w:ascii="宋体"/>
              </w:rPr>
            </w:pPr>
            <w:r>
              <w:rPr>
                <w:rFonts w:ascii="宋体" w:hint="eastAsia"/>
              </w:rPr>
              <w:t>新闻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0CD3B87A" w14:textId="385FC403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新闻文章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58E003" w14:textId="3CF63EE0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新闻详情页</w:t>
            </w:r>
          </w:p>
        </w:tc>
      </w:tr>
      <w:tr w:rsidR="003D3CA6" w14:paraId="20CD9016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F9E039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BCFA2" w14:textId="77BE9DB7" w:rsidR="003D3CA6" w:rsidRDefault="003D3CA6" w:rsidP="002C1A75">
            <w:pPr>
              <w:spacing w:line="300" w:lineRule="auto"/>
              <w:ind w:firstLineChars="400" w:firstLine="840"/>
              <w:rPr>
                <w:rFonts w:ascii="宋体"/>
              </w:rPr>
            </w:pPr>
            <w:r>
              <w:rPr>
                <w:rFonts w:ascii="宋体" w:hint="eastAsia"/>
              </w:rPr>
              <w:t>经验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5EF96D64" w14:textId="5D3CFB34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经验文章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672C4" w14:textId="3E9C3889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经验谈详情页</w:t>
            </w:r>
          </w:p>
        </w:tc>
      </w:tr>
      <w:tr w:rsidR="003D3CA6" w14:paraId="4EE1DADC" w14:textId="77777777" w:rsidTr="003D3CA6"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91D6F64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47092C" w14:textId="7DFC038F" w:rsidR="003D3CA6" w:rsidRDefault="003D3CA6" w:rsidP="002C1A75">
            <w:pPr>
              <w:spacing w:line="300" w:lineRule="auto"/>
              <w:ind w:firstLineChars="400" w:firstLine="840"/>
              <w:rPr>
                <w:rFonts w:ascii="宋体"/>
              </w:rPr>
            </w:pPr>
            <w:r>
              <w:rPr>
                <w:rFonts w:ascii="宋体" w:hint="eastAsia"/>
              </w:rPr>
              <w:t>科技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4537BF84" w14:textId="5F83FA52" w:rsidR="003D3CA6" w:rsidRDefault="003D3CA6" w:rsidP="004A4C55">
            <w:pPr>
              <w:pStyle w:val="31"/>
              <w:ind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科技文章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AFF54" w14:textId="6DD0E14C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科技扶贫详情页</w:t>
            </w:r>
          </w:p>
        </w:tc>
      </w:tr>
      <w:tr w:rsidR="003D3CA6" w14:paraId="2A0D3657" w14:textId="77777777" w:rsidTr="003D3CA6">
        <w:trPr>
          <w:trHeight w:val="127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B539DC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9DD3F" w14:textId="64E1D0FC" w:rsidR="003D3CA6" w:rsidRDefault="003D3CA6" w:rsidP="002C1A75">
            <w:pPr>
              <w:spacing w:line="30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商城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14:paraId="4E09ABED" w14:textId="2C84A7DD" w:rsidR="003D3CA6" w:rsidRDefault="003D3CA6" w:rsidP="002642EA">
            <w:pPr>
              <w:pStyle w:val="31"/>
              <w:ind w:left="0"/>
              <w:jc w:val="left"/>
            </w:pPr>
            <w:r>
              <w:rPr>
                <w:rFonts w:hint="eastAsia"/>
              </w:rPr>
              <w:t>搜索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4158E9E" w14:textId="5ECA9416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点击可进行搜索</w:t>
            </w:r>
          </w:p>
        </w:tc>
      </w:tr>
      <w:tr w:rsidR="003D3CA6" w14:paraId="07406024" w14:textId="77777777" w:rsidTr="003D3CA6">
        <w:trPr>
          <w:trHeight w:val="12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EA738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85E1C24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2D6A69B8" w14:textId="736C6889" w:rsidR="003D3CA6" w:rsidRDefault="003D3CA6" w:rsidP="002C3A6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6668D1C" w14:textId="2917207A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相应商品页</w:t>
            </w:r>
          </w:p>
        </w:tc>
      </w:tr>
      <w:tr w:rsidR="003D3CA6" w14:paraId="523468A7" w14:textId="77777777" w:rsidTr="003D3CA6">
        <w:trPr>
          <w:trHeight w:val="216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BB4E6F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60CAFA5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3121FDC0" w14:textId="77777777" w:rsidR="003D3CA6" w:rsidRDefault="003D3CA6" w:rsidP="002C3A6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商品块</w:t>
            </w:r>
          </w:p>
          <w:p w14:paraId="5FBB560F" w14:textId="4F5B0DAE" w:rsidR="003D3CA6" w:rsidRDefault="003D3CA6" w:rsidP="002C3A65">
            <w:pPr>
              <w:pStyle w:val="31"/>
              <w:ind w:left="0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0E166E0" w14:textId="2D507C04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商品详情页</w:t>
            </w:r>
          </w:p>
        </w:tc>
      </w:tr>
      <w:tr w:rsidR="003D3CA6" w14:paraId="50A40110" w14:textId="77777777" w:rsidTr="003D3CA6">
        <w:trPr>
          <w:trHeight w:val="68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05F165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6AEA201D" w14:textId="6ACB99E2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我的</w:t>
            </w:r>
          </w:p>
        </w:tc>
        <w:tc>
          <w:tcPr>
            <w:tcW w:w="2994" w:type="dxa"/>
            <w:vAlign w:val="center"/>
          </w:tcPr>
          <w:p w14:paraId="32DEDE10" w14:textId="314FF8AB" w:rsidR="003D3CA6" w:rsidRDefault="003D3CA6" w:rsidP="002E6985">
            <w:pPr>
              <w:pStyle w:val="31"/>
              <w:ind w:left="0"/>
              <w:jc w:val="left"/>
            </w:pPr>
            <w:r>
              <w:rPr>
                <w:rFonts w:hint="eastAsia"/>
              </w:rPr>
              <w:t>卖货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2AF9EA73" w14:textId="144E2678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点击跳转到卖货页面</w:t>
            </w:r>
          </w:p>
        </w:tc>
      </w:tr>
      <w:tr w:rsidR="003D3CA6" w14:paraId="11C52F71" w14:textId="77777777" w:rsidTr="003D3CA6">
        <w:trPr>
          <w:trHeight w:val="68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EC9A0F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8323CD6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1A54D4A8" w14:textId="46890064" w:rsidR="003D3CA6" w:rsidRDefault="003D3CA6" w:rsidP="002E6985">
            <w:pPr>
              <w:pStyle w:val="31"/>
              <w:ind w:left="0"/>
              <w:jc w:val="left"/>
            </w:pPr>
            <w:r>
              <w:rPr>
                <w:rFonts w:ascii="宋体" w:hint="eastAsia"/>
              </w:rPr>
              <w:t>经验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36EEE9F" w14:textId="38ADEB5D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已发布的经验页</w:t>
            </w:r>
          </w:p>
        </w:tc>
      </w:tr>
      <w:tr w:rsidR="003D3CA6" w14:paraId="12D20D89" w14:textId="77777777" w:rsidTr="003D3CA6">
        <w:trPr>
          <w:trHeight w:val="6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4B9C82F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6418D8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4BDEBDA5" w14:textId="6BF0FECB" w:rsidR="003D3CA6" w:rsidRDefault="003D3CA6" w:rsidP="002E6985">
            <w:pPr>
              <w:pStyle w:val="31"/>
              <w:ind w:left="0"/>
              <w:jc w:val="left"/>
            </w:pPr>
            <w:r>
              <w:rPr>
                <w:rFonts w:ascii="宋体" w:hint="eastAsia"/>
              </w:rPr>
              <w:t>收藏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3B1E41E0" w14:textId="3A7F59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点击跳转到</w:t>
            </w:r>
            <w:r>
              <w:rPr>
                <w:rFonts w:ascii="宋体" w:hint="eastAsia"/>
              </w:rPr>
              <w:t>收藏页</w:t>
            </w:r>
          </w:p>
        </w:tc>
      </w:tr>
      <w:tr w:rsidR="003D3CA6" w14:paraId="6497A9FF" w14:textId="77777777" w:rsidTr="003D3CA6">
        <w:trPr>
          <w:trHeight w:val="6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21D995C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4912262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0EE0D9C8" w14:textId="3B7F6C2B" w:rsidR="003D3CA6" w:rsidRDefault="003D3CA6" w:rsidP="002E6985">
            <w:pPr>
              <w:pStyle w:val="31"/>
              <w:ind w:left="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联系客服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30F7F68" w14:textId="01510B55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可以拨打客服电话</w:t>
            </w:r>
          </w:p>
        </w:tc>
      </w:tr>
      <w:tr w:rsidR="003D3CA6" w14:paraId="02FEA8D0" w14:textId="77777777" w:rsidTr="00C54538">
        <w:trPr>
          <w:trHeight w:val="180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9DC540A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490E411" w14:textId="77777777" w:rsidR="003D3CA6" w:rsidRDefault="003D3CA6" w:rsidP="004A4C55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14:paraId="7F28DBAB" w14:textId="01EAB3F6" w:rsidR="003D3CA6" w:rsidRPr="00D1315C" w:rsidRDefault="003D3CA6" w:rsidP="003D3CA6">
            <w:pPr>
              <w:pStyle w:val="31"/>
              <w:ind w:left="0"/>
              <w:jc w:val="left"/>
              <w:rPr>
                <w:rFonts w:ascii="宋体" w:hint="eastAsia"/>
              </w:rPr>
            </w:pPr>
            <w:r>
              <w:rPr>
                <w:rFonts w:ascii="宋体" w:hint="eastAsia"/>
              </w:rPr>
              <w:t>退出登录</w:t>
            </w:r>
          </w:p>
          <w:p w14:paraId="558A313F" w14:textId="5FED54D0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A8E6985" w14:textId="77777777" w:rsidR="003D3CA6" w:rsidRDefault="003D3CA6" w:rsidP="004A4C5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推出过软件</w:t>
            </w:r>
          </w:p>
          <w:p w14:paraId="31902C42" w14:textId="6B4EF4EB" w:rsidR="003D3CA6" w:rsidRDefault="003D3CA6" w:rsidP="004A4C55">
            <w:pPr>
              <w:spacing w:line="300" w:lineRule="auto"/>
              <w:rPr>
                <w:rFonts w:ascii="宋体" w:hint="eastAsia"/>
              </w:rPr>
            </w:pPr>
          </w:p>
        </w:tc>
      </w:tr>
      <w:tr w:rsidR="002C1A75" w:rsidRPr="0032080A" w14:paraId="54100E5C" w14:textId="77777777" w:rsidTr="003D3CA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89B9764" w14:textId="77777777" w:rsidR="002C1A75" w:rsidRPr="0032080A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br w:type="page"/>
            </w: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40BC4B9" w14:textId="77777777" w:rsidR="002C1A75" w:rsidRPr="0032080A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vAlign w:val="center"/>
          </w:tcPr>
          <w:p w14:paraId="3286CE8A" w14:textId="77777777" w:rsidR="002C1A75" w:rsidRPr="0032080A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78AE5C18" w14:textId="05ACAAA5" w:rsidR="002C1A75" w:rsidRPr="0032080A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2C1A75" w:rsidRPr="0032080A" w14:paraId="35C20B86" w14:textId="77777777" w:rsidTr="003D3CA6">
        <w:tblPrEx>
          <w:tblLook w:val="0000" w:firstRow="0" w:lastRow="0" w:firstColumn="0" w:lastColumn="0" w:noHBand="0" w:noVBand="0"/>
        </w:tblPrEx>
        <w:trPr>
          <w:trHeight w:val="58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0703D33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8C9A44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AAF97A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D59981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12B991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09C19A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F91453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319C44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E8C659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B22EEE3" w14:textId="6AFE946A" w:rsidR="002C1A75" w:rsidRDefault="003D3CA6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利农</w:t>
            </w:r>
            <w:r w:rsidR="002C1A75">
              <w:rPr>
                <w:rFonts w:ascii="宋体"/>
              </w:rPr>
              <w:t>后台管理系统</w:t>
            </w:r>
          </w:p>
          <w:p w14:paraId="26332C7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43CCAD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B3D464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8BE254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1A7F41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34B3F1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8BF319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9DD389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6D15D3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8F2B93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2B8347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FC1AFF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489794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8FEF9C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8C2193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94E5AD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DFF368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2DCC0A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9D6883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633F0B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41A623F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DBEE79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FC7676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FD74C5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199531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52167CBD" w14:textId="77777777" w:rsidR="002C1A75" w:rsidRDefault="002C1A75" w:rsidP="00566C59">
            <w:pPr>
              <w:spacing w:line="300" w:lineRule="auto"/>
              <w:rPr>
                <w:rFonts w:ascii="宋体"/>
              </w:rPr>
            </w:pPr>
          </w:p>
          <w:p w14:paraId="43BC4C81" w14:textId="06E76F45" w:rsidR="002C1A75" w:rsidRDefault="003D3CA6" w:rsidP="00A557E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利农</w:t>
            </w:r>
            <w:r w:rsidR="002C1A75"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172A89A2" w14:textId="318AF032" w:rsidR="002C1A75" w:rsidRDefault="002C1A75" w:rsidP="003D3CA6">
            <w:pPr>
              <w:spacing w:line="300" w:lineRule="auto"/>
              <w:jc w:val="center"/>
              <w:rPr>
                <w:rFonts w:ascii="宋体" w:hint="eastAsia"/>
              </w:rPr>
            </w:pPr>
          </w:p>
          <w:p w14:paraId="29CFD5A5" w14:textId="2C2293AE" w:rsidR="002C1A75" w:rsidRPr="00D1315C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3715FC3D" w14:textId="58ACE448" w:rsidR="002C1A75" w:rsidRPr="00D1315C" w:rsidRDefault="002C1A75" w:rsidP="00A557EC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7A8EB8" w14:textId="3F976E9B" w:rsidR="002C1A75" w:rsidRPr="00D1315C" w:rsidRDefault="002C1A75" w:rsidP="00A557EC">
            <w:pPr>
              <w:spacing w:line="300" w:lineRule="auto"/>
              <w:rPr>
                <w:rFonts w:ascii="宋体" w:hint="eastAsia"/>
              </w:rPr>
            </w:pPr>
          </w:p>
        </w:tc>
      </w:tr>
      <w:tr w:rsidR="002C1A75" w:rsidRPr="0032080A" w14:paraId="2B4C35DE" w14:textId="77777777" w:rsidTr="003D3CA6">
        <w:tblPrEx>
          <w:tblLook w:val="0000" w:firstRow="0" w:lastRow="0" w:firstColumn="0" w:lastColumn="0" w:noHBand="0" w:noVBand="0"/>
        </w:tblPrEx>
        <w:trPr>
          <w:trHeight w:val="7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40F5F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729AA6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479F904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530DFB" w14:textId="7E39F921" w:rsidR="002C1A75" w:rsidRPr="00D1315C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1F653544" w14:textId="77777777" w:rsidTr="003D3CA6">
        <w:tblPrEx>
          <w:tblLook w:val="0000" w:firstRow="0" w:lastRow="0" w:firstColumn="0" w:lastColumn="0" w:noHBand="0" w:noVBand="0"/>
        </w:tblPrEx>
        <w:trPr>
          <w:trHeight w:val="7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5BB5DC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008F30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2614B89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9B8C61" w14:textId="111767CB" w:rsidR="002C1A75" w:rsidRPr="00D1315C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FADCDC7" w14:textId="77777777" w:rsidTr="003D3CA6">
        <w:tblPrEx>
          <w:tblLook w:val="0000" w:firstRow="0" w:lastRow="0" w:firstColumn="0" w:lastColumn="0" w:noHBand="0" w:noVBand="0"/>
        </w:tblPrEx>
        <w:trPr>
          <w:trHeight w:val="8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8B924E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1C8A7E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9DE0C6E" w14:textId="77777777" w:rsidR="002C1A75" w:rsidRPr="0015631E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68FA4AF" w14:textId="564C7312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091E5CA3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9BC1CF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0B00920" w14:textId="348F8005" w:rsidR="002C1A75" w:rsidRDefault="002C1A75" w:rsidP="003D3CA6">
            <w:pPr>
              <w:spacing w:line="300" w:lineRule="auto"/>
              <w:rPr>
                <w:rFonts w:ascii="宋体" w:hint="eastAsia"/>
              </w:rPr>
            </w:pPr>
          </w:p>
          <w:p w14:paraId="3070B86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F5E0B3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5E07295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E986385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72EB14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5546B2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29EA58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B4041E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B2BD31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B4DF35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87D569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B6F3CE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7C5AB87C" w14:textId="25536FAC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3F645F2A" w14:textId="4F3D6B58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A3A5DA" w14:textId="4358C0D9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D7E11D6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CD494C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25CA60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7595D3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58D8B3" w14:textId="3EEB1202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35A4BC4B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87F0B2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DC54F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BB3D06F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C500A37" w14:textId="5B1EB403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733CD454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BD85AB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61C232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07D4366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08F4451" w14:textId="43ECB666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197C2B9" w14:textId="77777777" w:rsidTr="003D3CA6">
        <w:tblPrEx>
          <w:tblLook w:val="0000" w:firstRow="0" w:lastRow="0" w:firstColumn="0" w:lastColumn="0" w:noHBand="0" w:noVBand="0"/>
        </w:tblPrEx>
        <w:trPr>
          <w:trHeight w:val="8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AA9E5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F88506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B809A0A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FA254B0" w14:textId="737AF60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14D40A10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616046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5B4C5E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231915DF" w14:textId="36938ED6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468D585" w14:textId="6B1E42B1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3768F8DD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592CAE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7DBCA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1BB453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85BDE39" w14:textId="3681A8BB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463BDAB2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1200D0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5A1929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281E07C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B8DB3EA" w14:textId="684B5915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013D4107" w14:textId="77777777" w:rsidTr="003D3CA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41AB7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F5BD50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108AE30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50F264E" w14:textId="01FF4FB1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7475ECB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5F44FF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8AD30F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73D5954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798AD91" w14:textId="3595D979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358C8BEE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80C5C0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33B60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13D9EF73" w14:textId="024BF21A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AC3D343" w14:textId="628B6CF4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30379D8C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BE0F41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000ECE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8D059A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31CBACF" w14:textId="07FE56E8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1A67090F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0A3D18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7AB42A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028C32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6D2A73F" w14:textId="243E603A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0EE3E1F5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DD350D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ED285B5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D602C9F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9CAE9F" w14:textId="0F896041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155D02A3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7601F7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DA3D93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31D01926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61934F" w14:textId="6071F9CF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42D2CDE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C3ADEE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98582B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41F518B9" w14:textId="55DB74D8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2C25469" w14:textId="49C489D6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47519AE0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41F09B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C41C0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F74FAA9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5C0FA5D" w14:textId="44D5DD8B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64F40211" w14:textId="77777777" w:rsidTr="003D3CA6">
        <w:tblPrEx>
          <w:tblLook w:val="0000" w:firstRow="0" w:lastRow="0" w:firstColumn="0" w:lastColumn="0" w:noHBand="0" w:noVBand="0"/>
        </w:tblPrEx>
        <w:trPr>
          <w:trHeight w:val="4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0AF5C1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26CBA9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03F23B3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14952A3" w14:textId="0AE8641F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786A9E2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00031A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27C8CB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F2FD853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98AA91E" w14:textId="0CCF61D2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73244719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4300F9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72D3723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4D2928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0D4D504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6A0E06A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3721A0A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01D607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220B873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  <w:p w14:paraId="1BE9A091" w14:textId="37D92252" w:rsidR="002C1A75" w:rsidRDefault="002C1A75" w:rsidP="003D3CA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6CC1A933" w14:textId="5F1E6FCA" w:rsidR="002C1A75" w:rsidRDefault="002C1A75" w:rsidP="00B12D30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C84F127" w14:textId="53FC3022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7B489C27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1C8736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2012BC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1F99C47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FED3CF6" w14:textId="0C8135DE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132FB11F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B9B8ED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C4702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00F6707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9F04FBB" w14:textId="1137056D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228C176C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AAB33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AAA7E0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9B2AB96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66D84CA" w14:textId="5845E579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058D894D" w14:textId="77777777" w:rsidTr="003D3CA6">
        <w:tblPrEx>
          <w:tblLook w:val="0000" w:firstRow="0" w:lastRow="0" w:firstColumn="0" w:lastColumn="0" w:noHBand="0" w:noVBand="0"/>
        </w:tblPrEx>
        <w:trPr>
          <w:trHeight w:val="202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36B3C2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3EEE38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E9AAF25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F3DEBD7" w14:textId="2DB372BF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008E2DA4" w14:textId="77777777" w:rsidTr="003D3CA6">
        <w:tblPrEx>
          <w:tblLook w:val="0000" w:firstRow="0" w:lastRow="0" w:firstColumn="0" w:lastColumn="0" w:noHBand="0" w:noVBand="0"/>
        </w:tblPrEx>
        <w:trPr>
          <w:trHeight w:val="64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1D8FB8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C37535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1681FD9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个人主页用户日浏览量</w:t>
            </w:r>
          </w:p>
          <w:p w14:paraId="1185523B" w14:textId="13E95941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关注用户类型分布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42B04D31" w14:textId="43954694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浏览院校频次</w:t>
            </w:r>
          </w:p>
        </w:tc>
      </w:tr>
      <w:tr w:rsidR="002C1A75" w:rsidRPr="0032080A" w14:paraId="1FD47C3C" w14:textId="77777777" w:rsidTr="003D3CA6">
        <w:tblPrEx>
          <w:tblLook w:val="0000" w:firstRow="0" w:lastRow="0" w:firstColumn="0" w:lastColumn="0" w:noHBand="0" w:noVBand="0"/>
        </w:tblPrEx>
        <w:trPr>
          <w:trHeight w:val="54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979A21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A4BA74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35CC46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8E68DA3" w14:textId="26E6A2B6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刷新数据</w:t>
            </w:r>
          </w:p>
        </w:tc>
      </w:tr>
      <w:tr w:rsidR="002C1A75" w:rsidRPr="0032080A" w14:paraId="0E4575BE" w14:textId="77777777" w:rsidTr="003D3CA6">
        <w:tblPrEx>
          <w:tblLook w:val="0000" w:firstRow="0" w:lastRow="0" w:firstColumn="0" w:lastColumn="0" w:noHBand="0" w:noVBand="0"/>
        </w:tblPrEx>
        <w:trPr>
          <w:trHeight w:val="3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5AED15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2557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tcBorders>
              <w:bottom w:val="single" w:sz="4" w:space="0" w:color="auto"/>
            </w:tcBorders>
            <w:vAlign w:val="center"/>
          </w:tcPr>
          <w:p w14:paraId="04B4B189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0B9450" w14:textId="162E5A70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分布省市</w:t>
            </w:r>
          </w:p>
        </w:tc>
      </w:tr>
      <w:tr w:rsidR="002C1A75" w:rsidRPr="0032080A" w14:paraId="5B6E5F44" w14:textId="77777777" w:rsidTr="003D3CA6">
        <w:tblPrEx>
          <w:tblLook w:val="0000" w:firstRow="0" w:lastRow="0" w:firstColumn="0" w:lastColumn="0" w:noHBand="0" w:noVBand="0"/>
        </w:tblPrEx>
        <w:trPr>
          <w:trHeight w:val="25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9C2A1B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38D7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tcBorders>
              <w:bottom w:val="single" w:sz="4" w:space="0" w:color="auto"/>
            </w:tcBorders>
            <w:vAlign w:val="center"/>
          </w:tcPr>
          <w:p w14:paraId="1B17558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96F43" w14:textId="1DDF94BE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分布年龄</w:t>
            </w:r>
          </w:p>
        </w:tc>
      </w:tr>
      <w:tr w:rsidR="002C1A75" w:rsidRPr="0032080A" w14:paraId="6FE4A589" w14:textId="77777777" w:rsidTr="003D3CA6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4498C3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4218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tcBorders>
              <w:bottom w:val="single" w:sz="4" w:space="0" w:color="auto"/>
            </w:tcBorders>
            <w:vAlign w:val="center"/>
          </w:tcPr>
          <w:p w14:paraId="39E777EE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关注用户类型分布</w:t>
            </w:r>
          </w:p>
          <w:p w14:paraId="41D5DBFB" w14:textId="7FF0ABAA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新增用户量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4F3AA" w14:textId="09408F96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男女比例</w:t>
            </w:r>
          </w:p>
        </w:tc>
      </w:tr>
      <w:tr w:rsidR="002C1A75" w:rsidRPr="0032080A" w14:paraId="0CD798FE" w14:textId="77777777" w:rsidTr="003D3CA6">
        <w:tblPrEx>
          <w:tblLook w:val="0000" w:firstRow="0" w:lastRow="0" w:firstColumn="0" w:lastColumn="0" w:noHBand="0" w:noVBand="0"/>
        </w:tblPrEx>
        <w:trPr>
          <w:trHeight w:val="55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1AF5E6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4480A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tcBorders>
              <w:bottom w:val="single" w:sz="4" w:space="0" w:color="auto"/>
            </w:tcBorders>
            <w:vAlign w:val="center"/>
          </w:tcPr>
          <w:p w14:paraId="180C8632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4E87C" w14:textId="4D71E132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刷新数据</w:t>
            </w:r>
          </w:p>
        </w:tc>
      </w:tr>
      <w:tr w:rsidR="002C1A75" w:rsidRPr="0032080A" w14:paraId="4546B17D" w14:textId="77777777" w:rsidTr="003D3CA6">
        <w:tblPrEx>
          <w:tblLook w:val="0000" w:firstRow="0" w:lastRow="0" w:firstColumn="0" w:lastColumn="0" w:noHBand="0" w:noVBand="0"/>
        </w:tblPrEx>
        <w:trPr>
          <w:trHeight w:val="504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61507B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FD6B1B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A6D252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83646C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男女比例</w:t>
            </w:r>
          </w:p>
        </w:tc>
      </w:tr>
      <w:tr w:rsidR="002C1A75" w:rsidRPr="0032080A" w14:paraId="26770D7E" w14:textId="77777777" w:rsidTr="003D3CA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13D6C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4823B6B5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D2527D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vMerge w:val="restart"/>
            <w:shd w:val="clear" w:color="auto" w:fill="auto"/>
            <w:vAlign w:val="center"/>
          </w:tcPr>
          <w:p w14:paraId="705C0CE2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新增导游数目</w:t>
            </w:r>
          </w:p>
          <w:p w14:paraId="3576B7D4" w14:textId="166721CE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新增用户总数</w:t>
            </w:r>
          </w:p>
        </w:tc>
      </w:tr>
      <w:tr w:rsidR="002C1A75" w:rsidRPr="0032080A" w14:paraId="748F790E" w14:textId="77777777" w:rsidTr="003D3CA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404D6D92" w14:textId="646FC9D1" w:rsidR="002C1A75" w:rsidRDefault="003D3CA6" w:rsidP="00566C5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利农</w:t>
            </w:r>
            <w:r w:rsidR="002C1A75"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57148D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605236D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vMerge/>
            <w:shd w:val="clear" w:color="auto" w:fill="auto"/>
            <w:vAlign w:val="center"/>
          </w:tcPr>
          <w:p w14:paraId="5E2CB7AE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52587914" w14:textId="77777777" w:rsidTr="003D3CA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3F240F0A" w14:textId="77777777" w:rsidR="002C1A75" w:rsidRDefault="002C1A75" w:rsidP="00566C59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561BD56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4F6025F3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新增用户量</w:t>
            </w:r>
          </w:p>
          <w:p w14:paraId="71A969C0" w14:textId="369CB7AA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导游申请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B4ADEF8" w14:textId="4D2DA7DE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刷新数据</w:t>
            </w:r>
          </w:p>
        </w:tc>
      </w:tr>
      <w:tr w:rsidR="002C1A75" w:rsidRPr="0032080A" w14:paraId="013C6445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29DBD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BE2BBD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144C011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2D1AF3C" w14:textId="4551F7B6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申请信息列表</w:t>
            </w:r>
          </w:p>
        </w:tc>
      </w:tr>
      <w:tr w:rsidR="002C1A75" w:rsidRPr="0032080A" w14:paraId="4CC4708B" w14:textId="77777777" w:rsidTr="003D3CA6">
        <w:tblPrEx>
          <w:tblLook w:val="0000" w:firstRow="0" w:lastRow="0" w:firstColumn="0" w:lastColumn="0" w:noHBand="0" w:noVBand="0"/>
        </w:tblPrEx>
        <w:trPr>
          <w:trHeight w:val="43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4DF6BE2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A3A752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FAD130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DC07E92" w14:textId="273FD8BD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可点击查看申请信息详情</w:t>
            </w:r>
          </w:p>
        </w:tc>
      </w:tr>
      <w:tr w:rsidR="002C1A75" w:rsidRPr="0032080A" w14:paraId="50C587B3" w14:textId="77777777" w:rsidTr="003D3CA6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1E659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542CAE5E" w14:textId="103DCC39" w:rsidR="002C1A75" w:rsidRDefault="002C1A75" w:rsidP="003D3CA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71B121C4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导游申请</w:t>
            </w:r>
          </w:p>
          <w:p w14:paraId="512A3BCA" w14:textId="336954C4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导游需求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5C44A6F2" w14:textId="2DA37D4D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2C1A75" w:rsidRPr="0032080A" w14:paraId="5A6FEEC8" w14:textId="77777777" w:rsidTr="003D3CA6">
        <w:tblPrEx>
          <w:tblLook w:val="0000" w:firstRow="0" w:lastRow="0" w:firstColumn="0" w:lastColumn="0" w:noHBand="0" w:noVBand="0"/>
        </w:tblPrEx>
        <w:trPr>
          <w:trHeight w:val="192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4F3CC8C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7FAEDA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07AFA00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8D5BAE7" w14:textId="587AD19F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多选</w:t>
            </w:r>
          </w:p>
        </w:tc>
      </w:tr>
      <w:tr w:rsidR="002C1A75" w:rsidRPr="0032080A" w14:paraId="724D5F49" w14:textId="77777777" w:rsidTr="003D3CA6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32857B5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B9878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1923365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0CA773F" w14:textId="7BE2E2FF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审批通过（√）</w:t>
            </w:r>
          </w:p>
        </w:tc>
      </w:tr>
      <w:tr w:rsidR="002C1A75" w:rsidRPr="0032080A" w14:paraId="2609D6B4" w14:textId="77777777" w:rsidTr="003D3CA6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4D649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3D18B79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848FC2A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2FEDA4F" w14:textId="7798BE94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审批不通过（×）</w:t>
            </w:r>
          </w:p>
        </w:tc>
      </w:tr>
      <w:tr w:rsidR="002C1A75" w:rsidRPr="0032080A" w14:paraId="2B8EBB9F" w14:textId="77777777" w:rsidTr="003D3CA6">
        <w:tblPrEx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627E6E3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757F28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FEF841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86DB10" w14:textId="1B003842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2C1A75" w:rsidRPr="0032080A" w14:paraId="1765471E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DC08F3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F4208C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357295C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1DA8676" w14:textId="0653918F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用户对导游需求列表</w:t>
            </w:r>
          </w:p>
        </w:tc>
      </w:tr>
      <w:tr w:rsidR="002C1A75" w:rsidRPr="0032080A" w14:paraId="6DBDC314" w14:textId="77777777" w:rsidTr="003D3CA6">
        <w:tblPrEx>
          <w:tblLook w:val="0000" w:firstRow="0" w:lastRow="0" w:firstColumn="0" w:lastColumn="0" w:noHBand="0" w:noVBand="0"/>
        </w:tblPrEx>
        <w:trPr>
          <w:trHeight w:val="423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66131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DF7B80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35C518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7B10947" w14:textId="5DBD182B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可点击查案需求详情</w:t>
            </w:r>
          </w:p>
        </w:tc>
      </w:tr>
      <w:tr w:rsidR="002C1A75" w:rsidRPr="0032080A" w14:paraId="6F79AE6B" w14:textId="77777777" w:rsidTr="003D3CA6">
        <w:tblPrEx>
          <w:tblLook w:val="0000" w:firstRow="0" w:lastRow="0" w:firstColumn="0" w:lastColumn="0" w:noHBand="0" w:noVBand="0"/>
        </w:tblPrEx>
        <w:trPr>
          <w:trHeight w:val="3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3F1D1C0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F08736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524079FB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导游需求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E946F2C" w14:textId="6C5B418D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</w:t>
            </w:r>
          </w:p>
        </w:tc>
      </w:tr>
      <w:tr w:rsidR="002C1A75" w:rsidRPr="0032080A" w14:paraId="4BEE0B43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A252AFF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EF304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91D1EF6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D39C2AC" w14:textId="7779BF72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多选</w:t>
            </w:r>
          </w:p>
        </w:tc>
      </w:tr>
      <w:tr w:rsidR="002C1A75" w:rsidRPr="0032080A" w14:paraId="23419F86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632EDD3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ADA5B0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5E29E77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1E6185D" w14:textId="1EFDA962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旅游院校地</w:t>
            </w:r>
          </w:p>
        </w:tc>
      </w:tr>
      <w:tr w:rsidR="002C1A75" w:rsidRPr="0032080A" w14:paraId="3B966C8A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7919559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171B3D9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0B17986A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33ECEF6" w14:textId="3B91602A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旅游人数</w:t>
            </w:r>
          </w:p>
        </w:tc>
      </w:tr>
      <w:tr w:rsidR="002C1A75" w:rsidRPr="0032080A" w14:paraId="384BA7DD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4CEB45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8E83428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F25CD3A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83F1D16" w14:textId="008D4D02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游玩备注</w:t>
            </w:r>
          </w:p>
        </w:tc>
      </w:tr>
      <w:tr w:rsidR="002C1A75" w:rsidRPr="0032080A" w14:paraId="2C73CDD8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9739F14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3AA9B47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313EAE6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5E278059" w14:textId="12839B74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分页</w:t>
            </w:r>
          </w:p>
        </w:tc>
      </w:tr>
      <w:tr w:rsidR="002C1A75" w:rsidRPr="0032080A" w14:paraId="50344694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1ACA67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77A2821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621CD4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72F8DC9C" w14:textId="437B1881" w:rsidR="002C1A75" w:rsidRDefault="002C1A75" w:rsidP="00A557E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审批</w:t>
            </w:r>
          </w:p>
        </w:tc>
      </w:tr>
      <w:tr w:rsidR="002C1A75" w:rsidRPr="0032080A" w14:paraId="6D4C0FA2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08489F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77AE69CD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91DD4D5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87AE266" w14:textId="1AB03A0F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  <w:tr w:rsidR="002C1A75" w:rsidRPr="0032080A" w14:paraId="47A145EC" w14:textId="77777777" w:rsidTr="003D3CA6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00BCFB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95E97DE" w14:textId="77777777" w:rsidR="002C1A75" w:rsidRDefault="002C1A75" w:rsidP="00A557E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CF4D958" w14:textId="77777777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842D990" w14:textId="75B005BF" w:rsidR="002C1A75" w:rsidRDefault="002C1A75" w:rsidP="00A557EC">
            <w:pPr>
              <w:spacing w:line="300" w:lineRule="auto"/>
              <w:rPr>
                <w:rFonts w:ascii="宋体"/>
              </w:rPr>
            </w:pPr>
          </w:p>
        </w:tc>
      </w:tr>
    </w:tbl>
    <w:p w14:paraId="11045C0F" w14:textId="77777777" w:rsidR="004A4C55" w:rsidRDefault="004A4C55" w:rsidP="004A4C55"/>
    <w:p w14:paraId="6F4C5F72" w14:textId="77777777" w:rsidR="004A4C55" w:rsidRDefault="004A4C55" w:rsidP="004A4C55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14:paraId="5FF69ADD" w14:textId="77777777" w:rsidR="004A4C55" w:rsidRDefault="004A4C55" w:rsidP="004A4C55">
      <w:pPr>
        <w:pStyle w:val="2"/>
      </w:pPr>
      <w:bookmarkStart w:id="115" w:name="_Toc502856336"/>
      <w:r>
        <w:rPr>
          <w:rFonts w:hint="eastAsia"/>
        </w:rPr>
        <w:lastRenderedPageBreak/>
        <w:t>测试风险分析</w:t>
      </w:r>
      <w:bookmarkEnd w:id="115"/>
    </w:p>
    <w:p w14:paraId="129FF345" w14:textId="77777777"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14:paraId="1D444F86" w14:textId="77777777" w:rsidR="004A4C55" w:rsidRDefault="004A4C55" w:rsidP="004A4C55">
      <w:pPr>
        <w:pStyle w:val="a0"/>
        <w:numPr>
          <w:ilvl w:val="0"/>
          <w:numId w:val="10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14:paraId="60AB76A8" w14:textId="77777777"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14:paraId="2CF406F7" w14:textId="77777777" w:rsidR="004A4C55" w:rsidRDefault="004A4C55" w:rsidP="004A4C55">
      <w:pPr>
        <w:pStyle w:val="12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14:paraId="28BBF5D8" w14:textId="77777777" w:rsidR="004A4C55" w:rsidRDefault="004A4C55" w:rsidP="004A4C55">
      <w:pPr>
        <w:pStyle w:val="2"/>
      </w:pPr>
      <w:bookmarkStart w:id="116" w:name="_Toc502856337"/>
      <w:r>
        <w:rPr>
          <w:rFonts w:hint="eastAsia"/>
        </w:rPr>
        <w:t>测试方法</w:t>
      </w:r>
      <w:bookmarkEnd w:id="116"/>
    </w:p>
    <w:p w14:paraId="4DD31737" w14:textId="77777777" w:rsidR="004A4C55" w:rsidRDefault="004A4C55" w:rsidP="004A4C5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14:paraId="362E7837" w14:textId="77777777" w:rsidR="004A4C55" w:rsidRDefault="004A4C55" w:rsidP="004A4C55">
      <w:pPr>
        <w:pStyle w:val="2"/>
      </w:pPr>
      <w:bookmarkStart w:id="117" w:name="_Toc502856338"/>
      <w:r>
        <w:rPr>
          <w:rFonts w:hint="eastAsia"/>
        </w:rPr>
        <w:t>测试重点</w:t>
      </w:r>
      <w:bookmarkEnd w:id="117"/>
    </w:p>
    <w:p w14:paraId="2FC6AAA7" w14:textId="77777777" w:rsidR="004A4C55" w:rsidRDefault="004A4C55" w:rsidP="004A4C55">
      <w:pPr>
        <w:pStyle w:val="a0"/>
      </w:pPr>
      <w:r>
        <w:rPr>
          <w:rFonts w:hint="eastAsia"/>
        </w:rPr>
        <w:t>本次测试的重点文章发表，树洞，讨论，评论发表内容。</w:t>
      </w:r>
    </w:p>
    <w:p w14:paraId="738D85E2" w14:textId="77777777" w:rsidR="004A4C55" w:rsidRDefault="004A4C55" w:rsidP="004A4C55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14:paraId="1756184E" w14:textId="77777777" w:rsidR="004A4C55" w:rsidRDefault="004A4C55" w:rsidP="004A4C55">
      <w:pPr>
        <w:pStyle w:val="2"/>
      </w:pPr>
      <w:bookmarkStart w:id="118" w:name="_Toc502856339"/>
      <w:r>
        <w:rPr>
          <w:rFonts w:hint="eastAsia"/>
        </w:rPr>
        <w:t>测试准备</w:t>
      </w:r>
      <w:bookmarkEnd w:id="118"/>
    </w:p>
    <w:p w14:paraId="5CEF1CB6" w14:textId="77777777"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14:paraId="5C2D4AAE" w14:textId="77777777" w:rsidR="004A4C55" w:rsidRDefault="004A4C55" w:rsidP="004A4C55">
      <w:pPr>
        <w:pStyle w:val="a0"/>
        <w:numPr>
          <w:ilvl w:val="0"/>
          <w:numId w:val="10"/>
        </w:numPr>
      </w:pPr>
      <w:r>
        <w:rPr>
          <w:rFonts w:hint="eastAsia"/>
        </w:rPr>
        <w:t>所使用数据库为</w:t>
      </w:r>
      <w:r>
        <w:t>postgresql</w:t>
      </w:r>
      <w:r>
        <w:rPr>
          <w:rFonts w:hint="eastAsia"/>
        </w:rPr>
        <w:t>，并配置相关测试环境。</w:t>
      </w:r>
    </w:p>
    <w:p w14:paraId="5096E9E0" w14:textId="77777777" w:rsidR="004A4C55" w:rsidRDefault="004A4C55" w:rsidP="004A4C55">
      <w:pPr>
        <w:pStyle w:val="a0"/>
        <w:numPr>
          <w:ilvl w:val="0"/>
          <w:numId w:val="10"/>
        </w:numPr>
        <w:ind w:left="0" w:firstLineChars="207" w:firstLine="435"/>
      </w:pPr>
      <w:r>
        <w:rPr>
          <w:rFonts w:hint="eastAsia"/>
        </w:rPr>
        <w:t>所使用的缺陷管理工具为</w:t>
      </w:r>
      <w:r>
        <w:rPr>
          <w:rFonts w:hint="eastAsia"/>
        </w:rPr>
        <w:t>bugfree</w:t>
      </w:r>
      <w:r>
        <w:rPr>
          <w:rFonts w:hint="eastAsia"/>
        </w:rPr>
        <w:t>，并配置相关测试环境。</w:t>
      </w:r>
    </w:p>
    <w:p w14:paraId="48970918" w14:textId="77777777" w:rsidR="004A4C55" w:rsidRDefault="004A4C55" w:rsidP="004A4C55">
      <w:pPr>
        <w:pStyle w:val="1"/>
      </w:pPr>
      <w:bookmarkStart w:id="119" w:name="_Toc502856340"/>
      <w:r>
        <w:rPr>
          <w:rFonts w:hint="eastAsia"/>
        </w:rPr>
        <w:t>测试项目说明</w:t>
      </w:r>
      <w:bookmarkEnd w:id="119"/>
    </w:p>
    <w:p w14:paraId="6544CBF0" w14:textId="77777777" w:rsidR="004A4C55" w:rsidRDefault="004A4C55" w:rsidP="004A4C55">
      <w:pPr>
        <w:pStyle w:val="2"/>
      </w:pPr>
      <w:bookmarkStart w:id="120" w:name="_Toc502856341"/>
      <w:r>
        <w:rPr>
          <w:rFonts w:hint="eastAsia"/>
        </w:rPr>
        <w:t>系统使用角色</w:t>
      </w:r>
      <w:bookmarkEnd w:id="120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A4C55" w14:paraId="7FDEC08B" w14:textId="77777777" w:rsidTr="004A4C55">
        <w:trPr>
          <w:jc w:val="center"/>
        </w:trPr>
        <w:tc>
          <w:tcPr>
            <w:tcW w:w="2018" w:type="dxa"/>
            <w:shd w:val="clear" w:color="auto" w:fill="CCCCCC"/>
          </w:tcPr>
          <w:p w14:paraId="1B509772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7DCEC168" w14:textId="77777777" w:rsidR="004A4C55" w:rsidRDefault="004A4C55" w:rsidP="004A4C5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A4C55" w14:paraId="7C072F17" w14:textId="77777777" w:rsidTr="004A4C55">
        <w:trPr>
          <w:jc w:val="center"/>
        </w:trPr>
        <w:tc>
          <w:tcPr>
            <w:tcW w:w="2018" w:type="dxa"/>
          </w:tcPr>
          <w:p w14:paraId="1F8D87D0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14:paraId="139FFF05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4A4C55" w14:paraId="733AD60C" w14:textId="77777777" w:rsidTr="004A4C55">
        <w:trPr>
          <w:jc w:val="center"/>
        </w:trPr>
        <w:tc>
          <w:tcPr>
            <w:tcW w:w="2018" w:type="dxa"/>
          </w:tcPr>
          <w:p w14:paraId="3AA6821D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14:paraId="20DA56A6" w14:textId="77777777" w:rsidR="004A4C55" w:rsidRDefault="004A4C55" w:rsidP="004A4C5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14:paraId="33328FF5" w14:textId="77777777" w:rsidR="004A4C55" w:rsidRDefault="004A4C55" w:rsidP="004A4C55">
      <w:pPr>
        <w:pStyle w:val="a0"/>
        <w:rPr>
          <w:color w:val="0000FF"/>
        </w:rPr>
      </w:pPr>
    </w:p>
    <w:p w14:paraId="35C97EC0" w14:textId="77777777" w:rsidR="004A4C55" w:rsidRDefault="004A4C55" w:rsidP="004A4C55">
      <w:pPr>
        <w:pStyle w:val="2"/>
      </w:pPr>
      <w:bookmarkStart w:id="121" w:name="_Toc502856342"/>
      <w:r>
        <w:rPr>
          <w:rFonts w:hint="eastAsia"/>
        </w:rPr>
        <w:t>通用的测试约束</w:t>
      </w:r>
      <w:bookmarkEnd w:id="121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A4C55" w14:paraId="022BA4F4" w14:textId="77777777" w:rsidTr="004A4C55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E104FF0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D768E8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E04108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A4C55" w14:paraId="6F90F042" w14:textId="77777777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F63DE55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5DD7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CE5C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51E25D50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14:paraId="7422A13F" w14:textId="77777777" w:rsidR="004A4C55" w:rsidRDefault="004A4C55" w:rsidP="004A4C55">
            <w:pPr>
              <w:widowControl/>
              <w:numPr>
                <w:ilvl w:val="0"/>
                <w:numId w:val="11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4A4C55" w14:paraId="2A50C012" w14:textId="77777777" w:rsidTr="004A4C55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265E1647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76D7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CFCC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4A4C55" w14:paraId="22379F2C" w14:textId="77777777" w:rsidTr="004A4C55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6E53FC9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0CA3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A48D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A4C55" w14:paraId="6BED0B7F" w14:textId="77777777" w:rsidTr="004A4C55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AE22ED4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B5EAB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B64A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4A4C55" w14:paraId="7AAEDFA0" w14:textId="77777777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14:paraId="7FDF0670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06E7E8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B7470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4A4C55" w14:paraId="7204F26A" w14:textId="77777777" w:rsidTr="004A4C55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14:paraId="21C5EF65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A951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80A" w14:textId="77777777" w:rsidR="004A4C55" w:rsidRDefault="004A4C55" w:rsidP="004A4C5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14:paraId="42D4C1D8" w14:textId="77777777" w:rsidR="004A4C55" w:rsidRDefault="004A4C55" w:rsidP="004A4C55">
      <w:pPr>
        <w:pStyle w:val="a0"/>
        <w:rPr>
          <w:i/>
          <w:color w:val="0000FF"/>
        </w:rPr>
      </w:pPr>
    </w:p>
    <w:p w14:paraId="771D66B0" w14:textId="77777777" w:rsidR="004A4C55" w:rsidRDefault="004A4C55" w:rsidP="004A4C55">
      <w:pPr>
        <w:pStyle w:val="2"/>
        <w:tabs>
          <w:tab w:val="left" w:pos="890"/>
        </w:tabs>
        <w:ind w:left="170"/>
      </w:pPr>
      <w:bookmarkStart w:id="122" w:name="_Toc502856343"/>
      <w:r>
        <w:rPr>
          <w:rFonts w:hint="eastAsia"/>
        </w:rPr>
        <w:t>易用性测试</w:t>
      </w:r>
      <w:bookmarkEnd w:id="122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4A4C55" w14:paraId="5C2135D7" w14:textId="77777777" w:rsidTr="004A4C55">
        <w:trPr>
          <w:trHeight w:val="325"/>
        </w:trPr>
        <w:tc>
          <w:tcPr>
            <w:tcW w:w="817" w:type="dxa"/>
            <w:shd w:val="clear" w:color="auto" w:fill="C4BC96"/>
          </w:tcPr>
          <w:p w14:paraId="3DF96B5E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2498D1B0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15B10CEE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4449BE95" w14:textId="77777777" w:rsidR="004A4C55" w:rsidRDefault="004A4C55" w:rsidP="004A4C55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4A4C55" w14:paraId="5B48D483" w14:textId="77777777" w:rsidTr="004A4C55">
        <w:trPr>
          <w:trHeight w:val="272"/>
        </w:trPr>
        <w:tc>
          <w:tcPr>
            <w:tcW w:w="817" w:type="dxa"/>
            <w:vMerge w:val="restart"/>
          </w:tcPr>
          <w:p w14:paraId="011B5F89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122CC9DD" w14:textId="77777777" w:rsidR="004A4C55" w:rsidRDefault="004A4C55" w:rsidP="004A4C55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4A4C55" w14:paraId="354F9F1C" w14:textId="77777777" w:rsidTr="004A4C55">
        <w:trPr>
          <w:trHeight w:val="433"/>
        </w:trPr>
        <w:tc>
          <w:tcPr>
            <w:tcW w:w="817" w:type="dxa"/>
            <w:vMerge/>
          </w:tcPr>
          <w:p w14:paraId="140D97E5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6888F65E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69606D9B" w14:textId="77777777" w:rsidR="004A4C55" w:rsidRDefault="004A4C55" w:rsidP="004A4C55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359BE02" w14:textId="77777777" w:rsidR="004A4C55" w:rsidRDefault="004A4C55" w:rsidP="004A4C55">
            <w:pPr>
              <w:pStyle w:val="a0"/>
              <w:ind w:firstLine="0"/>
            </w:pPr>
          </w:p>
          <w:p w14:paraId="14DB1F62" w14:textId="77777777" w:rsidR="004A4C55" w:rsidRDefault="004A4C55" w:rsidP="004A4C55">
            <w:r>
              <w:t>是</w:t>
            </w:r>
          </w:p>
        </w:tc>
      </w:tr>
      <w:tr w:rsidR="004A4C55" w14:paraId="5E811738" w14:textId="77777777" w:rsidTr="004A4C55">
        <w:trPr>
          <w:trHeight w:val="671"/>
        </w:trPr>
        <w:tc>
          <w:tcPr>
            <w:tcW w:w="817" w:type="dxa"/>
            <w:vMerge/>
          </w:tcPr>
          <w:p w14:paraId="4A97CAF7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C523EBF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3A3DF722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763EB3B5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05CCE6D7" w14:textId="77777777" w:rsidTr="004A4C55">
        <w:trPr>
          <w:trHeight w:val="635"/>
        </w:trPr>
        <w:tc>
          <w:tcPr>
            <w:tcW w:w="817" w:type="dxa"/>
            <w:vMerge/>
          </w:tcPr>
          <w:p w14:paraId="1964B1E9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470A0712" w14:textId="77777777" w:rsidR="004A4C55" w:rsidRDefault="004A4C55" w:rsidP="004A4C55">
            <w:pPr>
              <w:widowControl/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66BE05B1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2ED546F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77CB9D82" w14:textId="77777777" w:rsidTr="004A4C55">
        <w:trPr>
          <w:trHeight w:val="442"/>
        </w:trPr>
        <w:tc>
          <w:tcPr>
            <w:tcW w:w="817" w:type="dxa"/>
            <w:vMerge/>
          </w:tcPr>
          <w:p w14:paraId="20C088A5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1546E0CF" w14:textId="77777777" w:rsidR="004A4C55" w:rsidRDefault="004A4C55" w:rsidP="004A4C55">
            <w:pPr>
              <w:numPr>
                <w:ilvl w:val="0"/>
                <w:numId w:val="12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5B2B27E2" w14:textId="77777777" w:rsidR="004A4C55" w:rsidRDefault="004A4C55" w:rsidP="004A4C55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1A5FC45" w14:textId="77777777" w:rsidR="004A4C55" w:rsidRDefault="004A4C55" w:rsidP="004A4C55">
            <w:pPr>
              <w:pStyle w:val="a0"/>
              <w:ind w:firstLine="0"/>
            </w:pPr>
            <w:r>
              <w:t>是</w:t>
            </w:r>
          </w:p>
        </w:tc>
      </w:tr>
      <w:tr w:rsidR="004A4C55" w14:paraId="35510631" w14:textId="77777777" w:rsidTr="004A4C55">
        <w:trPr>
          <w:trHeight w:val="442"/>
        </w:trPr>
        <w:tc>
          <w:tcPr>
            <w:tcW w:w="817" w:type="dxa"/>
          </w:tcPr>
          <w:p w14:paraId="59667824" w14:textId="77777777" w:rsidR="004A4C55" w:rsidRDefault="004A4C55" w:rsidP="004A4C55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14:paraId="4B1BD6EB" w14:textId="77777777" w:rsidR="004A4C55" w:rsidRDefault="004A4C55" w:rsidP="004A4C55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0610C70C" w14:textId="77777777" w:rsidR="004A4C55" w:rsidRDefault="004A4C55" w:rsidP="004A4C55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4CB0CA63" w14:textId="77777777" w:rsidR="004A4C55" w:rsidRDefault="004A4C55" w:rsidP="004A4C55">
            <w:pPr>
              <w:pStyle w:val="a0"/>
              <w:ind w:firstLine="0"/>
            </w:pPr>
          </w:p>
        </w:tc>
      </w:tr>
    </w:tbl>
    <w:p w14:paraId="0067518F" w14:textId="77777777" w:rsidR="004A4C55" w:rsidRDefault="004A4C55" w:rsidP="004A4C55">
      <w:pPr>
        <w:pStyle w:val="a0"/>
        <w:rPr>
          <w:i/>
          <w:color w:val="0000FF"/>
        </w:rPr>
      </w:pPr>
    </w:p>
    <w:p w14:paraId="16B08091" w14:textId="77777777" w:rsidR="004A4C55" w:rsidRDefault="004A4C55" w:rsidP="004A4C55">
      <w:pPr>
        <w:ind w:left="601" w:firstLine="249"/>
        <w:jc w:val="left"/>
        <w:rPr>
          <w:rFonts w:ascii="Times New Roman" w:hAnsi="Times New Roman"/>
        </w:rPr>
      </w:pPr>
    </w:p>
    <w:p w14:paraId="0C40F533" w14:textId="77777777" w:rsidR="008F4BC8" w:rsidRDefault="008F4BC8"/>
    <w:sectPr w:rsidR="008F4BC8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13B09" w14:textId="77777777" w:rsidR="00CE4FBE" w:rsidRDefault="00CE4FBE">
      <w:r>
        <w:separator/>
      </w:r>
    </w:p>
  </w:endnote>
  <w:endnote w:type="continuationSeparator" w:id="0">
    <w:p w14:paraId="70212126" w14:textId="77777777" w:rsidR="00CE4FBE" w:rsidRDefault="00CE4FBE">
      <w:r>
        <w:continuationSeparator/>
      </w:r>
    </w:p>
  </w:endnote>
  <w:endnote w:type="continuationNotice" w:id="1">
    <w:p w14:paraId="51B2BECB" w14:textId="77777777" w:rsidR="00CE4FBE" w:rsidRDefault="00CE4F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2131F" w14:textId="77777777" w:rsidR="000C6A6C" w:rsidRDefault="000C6A6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CD4667B" w14:textId="77777777" w:rsidR="000C6A6C" w:rsidRDefault="000C6A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FFABF" w14:textId="77777777" w:rsidR="000C6A6C" w:rsidRDefault="000C6A6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FD407" w14:textId="77777777" w:rsidR="000C6A6C" w:rsidRDefault="000C6A6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EDF4" w14:textId="77777777" w:rsidR="000C6A6C" w:rsidRDefault="000C6A6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</w:t>
    </w:r>
    <w:r>
      <w:rPr>
        <w:rStyle w:val="a9"/>
      </w:rPr>
      <w:fldChar w:fldCharType="end"/>
    </w:r>
  </w:p>
  <w:p w14:paraId="3CBD6DE7" w14:textId="77777777" w:rsidR="000C6A6C" w:rsidRDefault="000C6A6C">
    <w:pPr>
      <w:pStyle w:val="a5"/>
      <w:jc w:val="center"/>
    </w:pPr>
  </w:p>
  <w:p w14:paraId="4A2DFC9A" w14:textId="77777777" w:rsidR="000C6A6C" w:rsidRDefault="000C6A6C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AE3C" w14:textId="77777777" w:rsidR="000C6A6C" w:rsidRDefault="000C6A6C">
    <w:pPr>
      <w:pStyle w:val="a5"/>
      <w:framePr w:wrap="around" w:vAnchor="text" w:hAnchor="margin" w:xAlign="center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14:paraId="51A42E01" w14:textId="77777777" w:rsidR="000C6A6C" w:rsidRDefault="000C6A6C">
    <w:pPr>
      <w:pStyle w:val="a5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297F" w14:textId="77777777" w:rsidR="000C6A6C" w:rsidRDefault="000C6A6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796F9944" w14:textId="77777777" w:rsidR="000C6A6C" w:rsidRDefault="000C6A6C">
    <w:pPr>
      <w:pStyle w:val="a5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E0D2F" w14:textId="77777777" w:rsidR="00CE4FBE" w:rsidRDefault="00CE4FBE">
      <w:r>
        <w:separator/>
      </w:r>
    </w:p>
  </w:footnote>
  <w:footnote w:type="continuationSeparator" w:id="0">
    <w:p w14:paraId="5A95E081" w14:textId="77777777" w:rsidR="00CE4FBE" w:rsidRDefault="00CE4FBE">
      <w:r>
        <w:continuationSeparator/>
      </w:r>
    </w:p>
  </w:footnote>
  <w:footnote w:type="continuationNotice" w:id="1">
    <w:p w14:paraId="24D2E8E1" w14:textId="77777777" w:rsidR="00CE4FBE" w:rsidRDefault="00CE4F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62A2F" w14:textId="77777777" w:rsidR="000C6A6C" w:rsidRDefault="000C6A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E3431" w14:textId="77777777" w:rsidR="000C6A6C" w:rsidRDefault="000C6A6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object w:dxaOrig="1440" w:dyaOrig="1440" w14:anchorId="672E3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49" DrawAspect="Content" ObjectID="_1648651156" r:id="rId2"/>
      </w:object>
    </w:r>
    <w:r>
      <w:rPr>
        <w:rFonts w:eastAsia="幼圆" w:hint="eastAsia"/>
        <w:noProof/>
      </w:rPr>
      <w:drawing>
        <wp:inline distT="0" distB="0" distL="0" distR="0" wp14:anchorId="737292B7" wp14:editId="0D737C75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14:paraId="6154F1AC" w14:textId="77777777" w:rsidR="000C6A6C" w:rsidRDefault="000C6A6C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454C4" w14:textId="77777777" w:rsidR="000C6A6C" w:rsidRDefault="000C6A6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22A4E19C" w14:textId="77777777" w:rsidR="000C6A6C" w:rsidRDefault="000C6A6C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AA9C" w14:textId="77777777" w:rsidR="000C6A6C" w:rsidRDefault="000C6A6C">
    <w:pPr>
      <w:pStyle w:val="a7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36E0D8D9" w14:textId="77777777" w:rsidR="000C6A6C" w:rsidRDefault="000C6A6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 w15:restartNumberingAfterBreak="0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 w15:restartNumberingAfterBreak="0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 w15:restartNumberingAfterBreak="0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 w15:restartNumberingAfterBreak="0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AF02C81"/>
    <w:multiLevelType w:val="multilevel"/>
    <w:tmpl w:val="7AF02C81"/>
    <w:lvl w:ilvl="0">
      <w:start w:val="1"/>
      <w:numFmt w:val="decimal"/>
      <w:pStyle w:val="10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419738126@qq.com">
    <w15:presenceInfo w15:providerId="Windows Live" w15:userId="f81a0e328fae7c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55"/>
    <w:rsid w:val="000957D3"/>
    <w:rsid w:val="000C6A6C"/>
    <w:rsid w:val="000F7489"/>
    <w:rsid w:val="00107C60"/>
    <w:rsid w:val="00110185"/>
    <w:rsid w:val="00174151"/>
    <w:rsid w:val="001841A9"/>
    <w:rsid w:val="0018682F"/>
    <w:rsid w:val="001C07FD"/>
    <w:rsid w:val="001F34A7"/>
    <w:rsid w:val="00210DA7"/>
    <w:rsid w:val="00241CDB"/>
    <w:rsid w:val="00253476"/>
    <w:rsid w:val="002642EA"/>
    <w:rsid w:val="00270AC8"/>
    <w:rsid w:val="002A610D"/>
    <w:rsid w:val="002C1A75"/>
    <w:rsid w:val="002C3A65"/>
    <w:rsid w:val="002E6985"/>
    <w:rsid w:val="00320D26"/>
    <w:rsid w:val="0037006E"/>
    <w:rsid w:val="00393AAB"/>
    <w:rsid w:val="003D3CA6"/>
    <w:rsid w:val="0040025F"/>
    <w:rsid w:val="004005E4"/>
    <w:rsid w:val="00454EC4"/>
    <w:rsid w:val="0047743B"/>
    <w:rsid w:val="00482B1D"/>
    <w:rsid w:val="004A4C55"/>
    <w:rsid w:val="004E27F3"/>
    <w:rsid w:val="004F3308"/>
    <w:rsid w:val="00513019"/>
    <w:rsid w:val="005143D5"/>
    <w:rsid w:val="00531658"/>
    <w:rsid w:val="00533743"/>
    <w:rsid w:val="00535F19"/>
    <w:rsid w:val="00566C59"/>
    <w:rsid w:val="005979FD"/>
    <w:rsid w:val="005B21E9"/>
    <w:rsid w:val="005C1E1D"/>
    <w:rsid w:val="006557D0"/>
    <w:rsid w:val="006671AC"/>
    <w:rsid w:val="0069101B"/>
    <w:rsid w:val="006A6F47"/>
    <w:rsid w:val="006C050F"/>
    <w:rsid w:val="00746BED"/>
    <w:rsid w:val="007A4618"/>
    <w:rsid w:val="007E05E4"/>
    <w:rsid w:val="007F1C9C"/>
    <w:rsid w:val="00820D96"/>
    <w:rsid w:val="0087135C"/>
    <w:rsid w:val="008855D3"/>
    <w:rsid w:val="008E545D"/>
    <w:rsid w:val="008F4BC8"/>
    <w:rsid w:val="009138DF"/>
    <w:rsid w:val="0092140D"/>
    <w:rsid w:val="0095746F"/>
    <w:rsid w:val="009A2BBF"/>
    <w:rsid w:val="009F03D4"/>
    <w:rsid w:val="00A21555"/>
    <w:rsid w:val="00A22DDF"/>
    <w:rsid w:val="00A557EC"/>
    <w:rsid w:val="00A636D0"/>
    <w:rsid w:val="00A77F40"/>
    <w:rsid w:val="00A81969"/>
    <w:rsid w:val="00AD09B3"/>
    <w:rsid w:val="00B06B9D"/>
    <w:rsid w:val="00B12D30"/>
    <w:rsid w:val="00B5747B"/>
    <w:rsid w:val="00BC1B18"/>
    <w:rsid w:val="00BF1642"/>
    <w:rsid w:val="00BF6BF2"/>
    <w:rsid w:val="00C25FEE"/>
    <w:rsid w:val="00C51E2C"/>
    <w:rsid w:val="00CA6D42"/>
    <w:rsid w:val="00CE4FBE"/>
    <w:rsid w:val="00DC43A3"/>
    <w:rsid w:val="00DE0481"/>
    <w:rsid w:val="00E040AC"/>
    <w:rsid w:val="00E40513"/>
    <w:rsid w:val="00E40CBE"/>
    <w:rsid w:val="00E47511"/>
    <w:rsid w:val="00F96926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B09B3A"/>
  <w15:chartTrackingRefBased/>
  <w15:docId w15:val="{0281253E-F306-4517-9C53-9FBFC37F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C55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1"/>
    <w:qFormat/>
    <w:rsid w:val="004A4C55"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link w:val="20"/>
    <w:qFormat/>
    <w:rsid w:val="004A4C55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link w:val="30"/>
    <w:qFormat/>
    <w:rsid w:val="004A4C55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0"/>
    <w:qFormat/>
    <w:rsid w:val="004A4C55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0"/>
    <w:qFormat/>
    <w:rsid w:val="004A4C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0"/>
    <w:qFormat/>
    <w:rsid w:val="004A4C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"/>
    <w:rsid w:val="004A4C55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basedOn w:val="a1"/>
    <w:link w:val="2"/>
    <w:rsid w:val="004A4C55"/>
    <w:rPr>
      <w:rFonts w:ascii="Arial" w:eastAsia="黑体" w:hAnsi="Arial" w:cs="Times New Roman"/>
      <w:b/>
      <w:sz w:val="24"/>
      <w:szCs w:val="20"/>
    </w:rPr>
  </w:style>
  <w:style w:type="character" w:customStyle="1" w:styleId="30">
    <w:name w:val="标题 3 字符"/>
    <w:basedOn w:val="a1"/>
    <w:link w:val="3"/>
    <w:rsid w:val="004A4C5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0">
    <w:name w:val="标题 4 字符"/>
    <w:basedOn w:val="a1"/>
    <w:link w:val="4"/>
    <w:rsid w:val="004A4C55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0">
    <w:name w:val="标题 5 字符"/>
    <w:basedOn w:val="a1"/>
    <w:link w:val="5"/>
    <w:rsid w:val="004A4C55"/>
    <w:rPr>
      <w:rFonts w:ascii="Arial Narrow" w:eastAsia="宋体" w:hAnsi="Arial Narrow" w:cs="Times New Roman"/>
      <w:b/>
      <w:kern w:val="0"/>
      <w:szCs w:val="20"/>
    </w:rPr>
  </w:style>
  <w:style w:type="character" w:customStyle="1" w:styleId="60">
    <w:name w:val="标题 6 字符"/>
    <w:basedOn w:val="a1"/>
    <w:link w:val="6"/>
    <w:rsid w:val="004A4C55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basedOn w:val="a"/>
    <w:link w:val="a4"/>
    <w:qFormat/>
    <w:rsid w:val="004A4C55"/>
    <w:pPr>
      <w:ind w:firstLine="420"/>
    </w:pPr>
    <w:rPr>
      <w:rFonts w:ascii="Times New Roman" w:hAnsi="Times New Roman"/>
      <w:snapToGrid/>
      <w:kern w:val="2"/>
    </w:rPr>
  </w:style>
  <w:style w:type="paragraph" w:styleId="TOC3">
    <w:name w:val="toc 3"/>
    <w:basedOn w:val="a"/>
    <w:next w:val="a"/>
    <w:uiPriority w:val="39"/>
    <w:rsid w:val="004A4C55"/>
    <w:pPr>
      <w:ind w:left="420"/>
      <w:jc w:val="left"/>
    </w:pPr>
    <w:rPr>
      <w:rFonts w:ascii="Times New Roman" w:hAnsi="Times New Roman"/>
      <w:i/>
      <w:sz w:val="20"/>
    </w:rPr>
  </w:style>
  <w:style w:type="paragraph" w:styleId="a5">
    <w:name w:val="footer"/>
    <w:basedOn w:val="a"/>
    <w:link w:val="a6"/>
    <w:rsid w:val="004A4C5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a6">
    <w:name w:val="页脚 字符"/>
    <w:basedOn w:val="a1"/>
    <w:link w:val="a5"/>
    <w:rsid w:val="004A4C55"/>
    <w:rPr>
      <w:rFonts w:ascii="Times New Roman" w:eastAsia="宋体" w:hAnsi="Times New Roman" w:cs="Times New Roman"/>
      <w:sz w:val="18"/>
      <w:szCs w:val="20"/>
    </w:rPr>
  </w:style>
  <w:style w:type="paragraph" w:styleId="a7">
    <w:name w:val="header"/>
    <w:basedOn w:val="a"/>
    <w:link w:val="a8"/>
    <w:qFormat/>
    <w:rsid w:val="004A4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a8">
    <w:name w:val="页眉 字符"/>
    <w:basedOn w:val="a1"/>
    <w:link w:val="a7"/>
    <w:rsid w:val="004A4C55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uiPriority w:val="39"/>
    <w:qFormat/>
    <w:rsid w:val="004A4C55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31">
    <w:name w:val="Body Text Indent 3"/>
    <w:basedOn w:val="a"/>
    <w:link w:val="32"/>
    <w:qFormat/>
    <w:rsid w:val="004A4C55"/>
    <w:pPr>
      <w:spacing w:line="300" w:lineRule="auto"/>
      <w:ind w:left="525"/>
    </w:pPr>
  </w:style>
  <w:style w:type="character" w:customStyle="1" w:styleId="32">
    <w:name w:val="正文文本缩进 3 字符"/>
    <w:basedOn w:val="a1"/>
    <w:link w:val="31"/>
    <w:rsid w:val="004A4C55"/>
    <w:rPr>
      <w:rFonts w:ascii="Arial" w:eastAsia="宋体" w:hAnsi="Arial" w:cs="Times New Roman"/>
      <w:snapToGrid w:val="0"/>
      <w:kern w:val="0"/>
      <w:szCs w:val="20"/>
    </w:rPr>
  </w:style>
  <w:style w:type="paragraph" w:styleId="TOC2">
    <w:name w:val="toc 2"/>
    <w:basedOn w:val="a"/>
    <w:next w:val="a"/>
    <w:uiPriority w:val="39"/>
    <w:qFormat/>
    <w:rsid w:val="004A4C55"/>
    <w:pPr>
      <w:ind w:left="210"/>
      <w:jc w:val="left"/>
    </w:pPr>
    <w:rPr>
      <w:rFonts w:ascii="Times New Roman" w:hAnsi="Times New Roman"/>
      <w:smallCaps/>
      <w:sz w:val="20"/>
    </w:rPr>
  </w:style>
  <w:style w:type="character" w:styleId="a9">
    <w:name w:val="page number"/>
    <w:basedOn w:val="a1"/>
    <w:qFormat/>
    <w:rsid w:val="004A4C55"/>
  </w:style>
  <w:style w:type="paragraph" w:customStyle="1" w:styleId="10">
    <w:name w:val="测试文件样式1"/>
    <w:basedOn w:val="a"/>
    <w:rsid w:val="004A4C55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a4">
    <w:name w:val="正文缩进 字符"/>
    <w:basedOn w:val="a1"/>
    <w:link w:val="a0"/>
    <w:qFormat/>
    <w:rsid w:val="004A4C55"/>
    <w:rPr>
      <w:rFonts w:ascii="Times New Roman" w:eastAsia="宋体" w:hAnsi="Times New Roman" w:cs="Times New Roman"/>
      <w:szCs w:val="20"/>
    </w:rPr>
  </w:style>
  <w:style w:type="paragraph" w:customStyle="1" w:styleId="12">
    <w:name w:val="列出段落1"/>
    <w:basedOn w:val="a"/>
    <w:uiPriority w:val="34"/>
    <w:qFormat/>
    <w:rsid w:val="004A4C55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10DA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210DA7"/>
    <w:rPr>
      <w:rFonts w:ascii="Arial" w:eastAsia="宋体" w:hAnsi="Arial" w:cs="Times New Roman"/>
      <w:snapToGrid w:val="0"/>
      <w:kern w:val="0"/>
      <w:sz w:val="18"/>
      <w:szCs w:val="18"/>
    </w:rPr>
  </w:style>
  <w:style w:type="paragraph" w:styleId="ac">
    <w:name w:val="Revision"/>
    <w:hidden/>
    <w:uiPriority w:val="99"/>
    <w:semiHidden/>
    <w:rsid w:val="00AD09B3"/>
    <w:rPr>
      <w:rFonts w:ascii="Arial" w:eastAsia="宋体" w:hAnsi="Arial" w:cs="Times New Roman"/>
      <w:snapToGrid w:val="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FAB6-2BA3-4926-BF39-C98D7E6A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824</Words>
  <Characters>4698</Characters>
  <Application>Microsoft Office Word</Application>
  <DocSecurity>0</DocSecurity>
  <Lines>39</Lines>
  <Paragraphs>11</Paragraphs>
  <ScaleCrop>false</ScaleCrop>
  <Company>微软中国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1419738126@qq.com</cp:lastModifiedBy>
  <cp:revision>2</cp:revision>
  <dcterms:created xsi:type="dcterms:W3CDTF">2020-04-17T09:53:00Z</dcterms:created>
  <dcterms:modified xsi:type="dcterms:W3CDTF">2020-04-17T09:53:00Z</dcterms:modified>
</cp:coreProperties>
</file>